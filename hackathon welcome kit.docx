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w="9346" w:type="dxa"/>
        <w:tblInd w:w="454" w:type="dxa"/>
        <w:tblLook w:val="04A0" w:firstRow="1" w:lastRow="0" w:firstColumn="1" w:lastColumn="0" w:noHBand="0" w:noVBand="1"/>
      </w:tblPr>
      <w:tblGrid>
        <w:gridCol w:w="1445"/>
        <w:gridCol w:w="1125"/>
        <w:gridCol w:w="3829"/>
        <w:gridCol w:w="2947"/>
      </w:tblGrid>
      <w:tr w:rsidR="00A16D7D" w:rsidRPr="00A16D7D" w14:paraId="65942D80" w14:textId="77777777" w:rsidTr="00CC3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noWrap/>
            <w:vAlign w:val="center"/>
            <w:hideMark/>
          </w:tcPr>
          <w:p w14:paraId="37D0C6BD" w14:textId="471663D7" w:rsidR="00A16D7D" w:rsidRPr="00A16D7D" w:rsidRDefault="00A16D7D" w:rsidP="008456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</w:t>
            </w:r>
          </w:p>
        </w:tc>
        <w:tc>
          <w:tcPr>
            <w:tcW w:w="1125" w:type="dxa"/>
            <w:noWrap/>
            <w:vAlign w:val="center"/>
            <w:hideMark/>
          </w:tcPr>
          <w:p w14:paraId="5F65255D" w14:textId="2477F31F" w:rsidR="00A16D7D" w:rsidRPr="00A16D7D" w:rsidRDefault="00A16D7D" w:rsidP="00845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3829" w:type="dxa"/>
            <w:noWrap/>
            <w:vAlign w:val="center"/>
            <w:hideMark/>
          </w:tcPr>
          <w:p w14:paraId="46573F6B" w14:textId="77777777" w:rsidR="00A16D7D" w:rsidRPr="00A16D7D" w:rsidRDefault="00A16D7D" w:rsidP="008456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6D7D">
              <w:rPr>
                <w:rFonts w:ascii="Arial" w:hAnsi="Arial" w:cs="Arial"/>
              </w:rPr>
              <w:t>Details</w:t>
            </w:r>
          </w:p>
        </w:tc>
        <w:tc>
          <w:tcPr>
            <w:tcW w:w="2947" w:type="dxa"/>
            <w:noWrap/>
            <w:vAlign w:val="center"/>
            <w:hideMark/>
          </w:tcPr>
          <w:p w14:paraId="1C28D586" w14:textId="050DCBBC" w:rsidR="00A16D7D" w:rsidRPr="00A16D7D" w:rsidRDefault="00A16D7D" w:rsidP="008456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6D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Location</w:t>
            </w:r>
          </w:p>
        </w:tc>
      </w:tr>
      <w:tr w:rsidR="00A16D7D" w:rsidRPr="00A16D7D" w14:paraId="3FD543B2" w14:textId="77777777" w:rsidTr="00CC3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noWrap/>
            <w:vAlign w:val="center"/>
            <w:hideMark/>
          </w:tcPr>
          <w:p w14:paraId="00A26DB5" w14:textId="77777777" w:rsidR="00A16D7D" w:rsidRPr="00A16D7D" w:rsidRDefault="00A16D7D" w:rsidP="008456DB">
            <w:pPr>
              <w:jc w:val="center"/>
              <w:rPr>
                <w:rFonts w:ascii="Arial" w:hAnsi="Arial" w:cs="Arial"/>
                <w:color w:val="000000"/>
              </w:rPr>
            </w:pPr>
            <w:r w:rsidRPr="00A16D7D">
              <w:rPr>
                <w:rFonts w:ascii="Arial" w:hAnsi="Arial" w:cs="Arial"/>
                <w:color w:val="000000"/>
              </w:rPr>
              <w:t>16-Aug</w:t>
            </w:r>
          </w:p>
        </w:tc>
        <w:tc>
          <w:tcPr>
            <w:tcW w:w="1125" w:type="dxa"/>
            <w:noWrap/>
            <w:vAlign w:val="center"/>
            <w:hideMark/>
          </w:tcPr>
          <w:p w14:paraId="725762F0" w14:textId="244CB5B8" w:rsidR="00A16D7D" w:rsidRPr="00A16D7D" w:rsidRDefault="00A16D7D" w:rsidP="00845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6D7D">
              <w:rPr>
                <w:rFonts w:ascii="Arial" w:hAnsi="Arial" w:cs="Arial"/>
              </w:rPr>
              <w:t>10:00</w:t>
            </w:r>
            <w:r w:rsidR="005C0854">
              <w:rPr>
                <w:rFonts w:ascii="Arial" w:hAnsi="Arial" w:cs="Arial"/>
              </w:rPr>
              <w:t>a</w:t>
            </w:r>
            <w:r w:rsidRPr="00A16D7D">
              <w:rPr>
                <w:rFonts w:ascii="Arial" w:hAnsi="Arial" w:cs="Arial"/>
              </w:rPr>
              <w:t>m</w:t>
            </w:r>
          </w:p>
        </w:tc>
        <w:tc>
          <w:tcPr>
            <w:tcW w:w="3829" w:type="dxa"/>
            <w:noWrap/>
            <w:vAlign w:val="center"/>
            <w:hideMark/>
          </w:tcPr>
          <w:p w14:paraId="1D7B7525" w14:textId="77777777" w:rsidR="00A16D7D" w:rsidRPr="00A16D7D" w:rsidRDefault="00A16D7D" w:rsidP="00845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6D7D">
              <w:rPr>
                <w:rFonts w:ascii="Arial" w:hAnsi="Arial" w:cs="Arial"/>
              </w:rPr>
              <w:t>The doors open for the 2012 Hackathon.</w:t>
            </w:r>
          </w:p>
        </w:tc>
        <w:tc>
          <w:tcPr>
            <w:tcW w:w="2947" w:type="dxa"/>
            <w:noWrap/>
            <w:vAlign w:val="center"/>
            <w:hideMark/>
          </w:tcPr>
          <w:p w14:paraId="2449D74C" w14:textId="77777777" w:rsidR="00A16D7D" w:rsidRPr="00A16D7D" w:rsidRDefault="00A16D7D" w:rsidP="00845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6D7D">
              <w:rPr>
                <w:rFonts w:ascii="Arial" w:hAnsi="Arial" w:cs="Arial"/>
              </w:rPr>
              <w:t> </w:t>
            </w:r>
          </w:p>
        </w:tc>
      </w:tr>
      <w:tr w:rsidR="00A16D7D" w:rsidRPr="00A16D7D" w14:paraId="1D56E68A" w14:textId="77777777" w:rsidTr="00CC3FE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noWrap/>
            <w:vAlign w:val="center"/>
            <w:hideMark/>
          </w:tcPr>
          <w:p w14:paraId="7392C945" w14:textId="77777777" w:rsidR="00A16D7D" w:rsidRPr="00A16D7D" w:rsidRDefault="00A16D7D" w:rsidP="008456DB">
            <w:pPr>
              <w:jc w:val="center"/>
              <w:rPr>
                <w:rFonts w:ascii="Arial" w:hAnsi="Arial" w:cs="Arial"/>
                <w:color w:val="000000"/>
              </w:rPr>
            </w:pPr>
            <w:r w:rsidRPr="00A16D7D">
              <w:rPr>
                <w:rFonts w:ascii="Arial" w:hAnsi="Arial" w:cs="Arial"/>
                <w:color w:val="000000"/>
              </w:rPr>
              <w:t>16-Aug</w:t>
            </w:r>
          </w:p>
        </w:tc>
        <w:tc>
          <w:tcPr>
            <w:tcW w:w="1125" w:type="dxa"/>
            <w:noWrap/>
            <w:vAlign w:val="center"/>
            <w:hideMark/>
          </w:tcPr>
          <w:p w14:paraId="61405274" w14:textId="7EE86031" w:rsidR="00A16D7D" w:rsidRPr="00A16D7D" w:rsidRDefault="00A16D7D" w:rsidP="00F459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6D7D">
              <w:rPr>
                <w:rFonts w:ascii="Arial" w:hAnsi="Arial" w:cs="Arial"/>
              </w:rPr>
              <w:t>1</w:t>
            </w:r>
            <w:r w:rsidR="00F45949">
              <w:rPr>
                <w:rFonts w:ascii="Arial" w:hAnsi="Arial" w:cs="Arial"/>
              </w:rPr>
              <w:t>1</w:t>
            </w:r>
            <w:r w:rsidRPr="00A16D7D">
              <w:rPr>
                <w:rFonts w:ascii="Arial" w:hAnsi="Arial" w:cs="Arial"/>
              </w:rPr>
              <w:t>:01</w:t>
            </w:r>
            <w:r w:rsidR="00F45949">
              <w:rPr>
                <w:rFonts w:ascii="Arial" w:hAnsi="Arial" w:cs="Arial"/>
              </w:rPr>
              <w:t>a</w:t>
            </w:r>
            <w:r w:rsidRPr="00A16D7D">
              <w:rPr>
                <w:rFonts w:ascii="Arial" w:hAnsi="Arial" w:cs="Arial"/>
              </w:rPr>
              <w:t>m</w:t>
            </w:r>
          </w:p>
        </w:tc>
        <w:tc>
          <w:tcPr>
            <w:tcW w:w="3829" w:type="dxa"/>
            <w:noWrap/>
            <w:vAlign w:val="center"/>
            <w:hideMark/>
          </w:tcPr>
          <w:p w14:paraId="7BA805AD" w14:textId="77777777" w:rsidR="00A16D7D" w:rsidRPr="00F45949" w:rsidRDefault="00A16D7D" w:rsidP="00845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5949">
              <w:rPr>
                <w:rFonts w:ascii="Arial" w:hAnsi="Arial" w:cs="Arial"/>
                <w:b/>
              </w:rPr>
              <w:t>Registrations begin &amp; Lunch</w:t>
            </w:r>
          </w:p>
        </w:tc>
        <w:tc>
          <w:tcPr>
            <w:tcW w:w="2947" w:type="dxa"/>
            <w:noWrap/>
            <w:vAlign w:val="center"/>
            <w:hideMark/>
          </w:tcPr>
          <w:p w14:paraId="77EEC05F" w14:textId="77777777" w:rsidR="00A16D7D" w:rsidRPr="00A16D7D" w:rsidRDefault="00A16D7D" w:rsidP="00845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6D7D">
              <w:rPr>
                <w:rFonts w:ascii="Arial" w:hAnsi="Arial" w:cs="Arial"/>
              </w:rPr>
              <w:t>Fish Pond</w:t>
            </w:r>
          </w:p>
        </w:tc>
      </w:tr>
      <w:tr w:rsidR="00A16D7D" w:rsidRPr="00A16D7D" w14:paraId="743FC97B" w14:textId="77777777" w:rsidTr="00CC3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noWrap/>
            <w:vAlign w:val="center"/>
            <w:hideMark/>
          </w:tcPr>
          <w:p w14:paraId="29D6F082" w14:textId="77777777" w:rsidR="00A16D7D" w:rsidRPr="00A16D7D" w:rsidRDefault="00A16D7D" w:rsidP="008456DB">
            <w:pPr>
              <w:jc w:val="center"/>
              <w:rPr>
                <w:rFonts w:ascii="Arial" w:hAnsi="Arial" w:cs="Arial"/>
                <w:color w:val="000000"/>
              </w:rPr>
            </w:pPr>
            <w:r w:rsidRPr="00A16D7D">
              <w:rPr>
                <w:rFonts w:ascii="Arial" w:hAnsi="Arial" w:cs="Arial"/>
                <w:color w:val="000000"/>
              </w:rPr>
              <w:t>16-Aug</w:t>
            </w:r>
          </w:p>
        </w:tc>
        <w:tc>
          <w:tcPr>
            <w:tcW w:w="1125" w:type="dxa"/>
            <w:noWrap/>
            <w:vAlign w:val="center"/>
            <w:hideMark/>
          </w:tcPr>
          <w:p w14:paraId="35D583CB" w14:textId="77777777" w:rsidR="00A16D7D" w:rsidRPr="00A16D7D" w:rsidRDefault="00A16D7D" w:rsidP="00845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6D7D">
              <w:rPr>
                <w:rFonts w:ascii="Arial" w:hAnsi="Arial" w:cs="Arial"/>
              </w:rPr>
              <w:t>1:00pm</w:t>
            </w:r>
          </w:p>
        </w:tc>
        <w:tc>
          <w:tcPr>
            <w:tcW w:w="3829" w:type="dxa"/>
            <w:noWrap/>
            <w:vAlign w:val="center"/>
            <w:hideMark/>
          </w:tcPr>
          <w:p w14:paraId="5B2DD10B" w14:textId="77777777" w:rsidR="00A16D7D" w:rsidRPr="00A16D7D" w:rsidRDefault="00A16D7D" w:rsidP="00845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A16D7D">
              <w:rPr>
                <w:rFonts w:ascii="Arial" w:hAnsi="Arial" w:cs="Arial"/>
              </w:rPr>
              <w:t>BrownBag</w:t>
            </w:r>
            <w:proofErr w:type="spellEnd"/>
            <w:r w:rsidRPr="00A16D7D">
              <w:rPr>
                <w:rFonts w:ascii="Arial" w:hAnsi="Arial" w:cs="Arial"/>
              </w:rPr>
              <w:t>/Teamwork</w:t>
            </w:r>
          </w:p>
        </w:tc>
        <w:tc>
          <w:tcPr>
            <w:tcW w:w="2947" w:type="dxa"/>
            <w:noWrap/>
            <w:vAlign w:val="center"/>
            <w:hideMark/>
          </w:tcPr>
          <w:p w14:paraId="07B98C15" w14:textId="77777777" w:rsidR="00A16D7D" w:rsidRPr="00A16D7D" w:rsidRDefault="00A16D7D" w:rsidP="00845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A16D7D">
              <w:rPr>
                <w:rFonts w:ascii="Arial" w:hAnsi="Arial" w:cs="Arial"/>
              </w:rPr>
              <w:t>FiresideABCD</w:t>
            </w:r>
            <w:proofErr w:type="spellEnd"/>
            <w:r w:rsidRPr="00A16D7D">
              <w:rPr>
                <w:rFonts w:ascii="Arial" w:hAnsi="Arial" w:cs="Arial"/>
              </w:rPr>
              <w:t>/Chinwagger</w:t>
            </w:r>
          </w:p>
        </w:tc>
      </w:tr>
      <w:tr w:rsidR="00A16D7D" w:rsidRPr="00A16D7D" w14:paraId="2BF5E9C7" w14:textId="77777777" w:rsidTr="00CC3FE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noWrap/>
            <w:vAlign w:val="center"/>
            <w:hideMark/>
          </w:tcPr>
          <w:p w14:paraId="4E217B4E" w14:textId="77777777" w:rsidR="00A16D7D" w:rsidRPr="00A16D7D" w:rsidRDefault="00A16D7D" w:rsidP="008456DB">
            <w:pPr>
              <w:jc w:val="center"/>
              <w:rPr>
                <w:rFonts w:ascii="Arial" w:hAnsi="Arial" w:cs="Arial"/>
                <w:color w:val="000000"/>
              </w:rPr>
            </w:pPr>
            <w:r w:rsidRPr="00A16D7D">
              <w:rPr>
                <w:rFonts w:ascii="Arial" w:hAnsi="Arial" w:cs="Arial"/>
                <w:color w:val="000000"/>
              </w:rPr>
              <w:t>16-Aug</w:t>
            </w:r>
          </w:p>
        </w:tc>
        <w:tc>
          <w:tcPr>
            <w:tcW w:w="1125" w:type="dxa"/>
            <w:noWrap/>
            <w:vAlign w:val="center"/>
            <w:hideMark/>
          </w:tcPr>
          <w:p w14:paraId="7584307B" w14:textId="77777777" w:rsidR="00A16D7D" w:rsidRPr="00A16D7D" w:rsidRDefault="00A16D7D" w:rsidP="00845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6D7D">
              <w:rPr>
                <w:rFonts w:ascii="Arial" w:hAnsi="Arial" w:cs="Arial"/>
              </w:rPr>
              <w:t>3:30pm</w:t>
            </w:r>
          </w:p>
        </w:tc>
        <w:tc>
          <w:tcPr>
            <w:tcW w:w="3829" w:type="dxa"/>
            <w:noWrap/>
            <w:vAlign w:val="center"/>
            <w:hideMark/>
          </w:tcPr>
          <w:p w14:paraId="6B44D405" w14:textId="77777777" w:rsidR="00A16D7D" w:rsidRPr="00A16D7D" w:rsidRDefault="00A16D7D" w:rsidP="00845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6D7D">
              <w:rPr>
                <w:rFonts w:ascii="Arial" w:hAnsi="Arial" w:cs="Arial"/>
              </w:rPr>
              <w:t>The event officially kicks off</w:t>
            </w:r>
          </w:p>
        </w:tc>
        <w:tc>
          <w:tcPr>
            <w:tcW w:w="2947" w:type="dxa"/>
            <w:noWrap/>
            <w:vAlign w:val="center"/>
            <w:hideMark/>
          </w:tcPr>
          <w:p w14:paraId="4A86AF0A" w14:textId="77777777" w:rsidR="00A16D7D" w:rsidRPr="00A16D7D" w:rsidRDefault="00A16D7D" w:rsidP="00845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A16D7D">
              <w:rPr>
                <w:rFonts w:ascii="Arial" w:hAnsi="Arial" w:cs="Arial"/>
              </w:rPr>
              <w:t>FiresideABCD</w:t>
            </w:r>
            <w:proofErr w:type="spellEnd"/>
          </w:p>
        </w:tc>
      </w:tr>
      <w:tr w:rsidR="00A16D7D" w:rsidRPr="00A16D7D" w14:paraId="6E8D5477" w14:textId="77777777" w:rsidTr="00CC3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noWrap/>
            <w:vAlign w:val="center"/>
            <w:hideMark/>
          </w:tcPr>
          <w:p w14:paraId="1416344A" w14:textId="77777777" w:rsidR="00A16D7D" w:rsidRPr="00A16D7D" w:rsidRDefault="00A16D7D" w:rsidP="008456DB">
            <w:pPr>
              <w:jc w:val="center"/>
              <w:rPr>
                <w:rFonts w:ascii="Arial" w:hAnsi="Arial" w:cs="Arial"/>
                <w:color w:val="000000"/>
              </w:rPr>
            </w:pPr>
            <w:r w:rsidRPr="00A16D7D">
              <w:rPr>
                <w:rFonts w:ascii="Arial" w:hAnsi="Arial" w:cs="Arial"/>
                <w:color w:val="000000"/>
              </w:rPr>
              <w:t>16-Aug</w:t>
            </w:r>
          </w:p>
        </w:tc>
        <w:tc>
          <w:tcPr>
            <w:tcW w:w="1125" w:type="dxa"/>
            <w:noWrap/>
            <w:vAlign w:val="center"/>
            <w:hideMark/>
          </w:tcPr>
          <w:p w14:paraId="32E0A8D1" w14:textId="77777777" w:rsidR="00A16D7D" w:rsidRPr="00A16D7D" w:rsidRDefault="00A16D7D" w:rsidP="00845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6D7D">
              <w:rPr>
                <w:rFonts w:ascii="Arial" w:hAnsi="Arial" w:cs="Arial"/>
              </w:rPr>
              <w:t>4:00pm</w:t>
            </w:r>
          </w:p>
        </w:tc>
        <w:tc>
          <w:tcPr>
            <w:tcW w:w="3829" w:type="dxa"/>
            <w:noWrap/>
            <w:vAlign w:val="center"/>
            <w:hideMark/>
          </w:tcPr>
          <w:p w14:paraId="6FB91AA9" w14:textId="77777777" w:rsidR="00A16D7D" w:rsidRPr="00A16D7D" w:rsidRDefault="00A16D7D" w:rsidP="00845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6D7D">
              <w:rPr>
                <w:rFonts w:ascii="Arial" w:hAnsi="Arial" w:cs="Arial"/>
              </w:rPr>
              <w:t>Keynote</w:t>
            </w:r>
          </w:p>
        </w:tc>
        <w:tc>
          <w:tcPr>
            <w:tcW w:w="2947" w:type="dxa"/>
            <w:noWrap/>
            <w:vAlign w:val="center"/>
            <w:hideMark/>
          </w:tcPr>
          <w:p w14:paraId="2B40C333" w14:textId="77777777" w:rsidR="00A16D7D" w:rsidRPr="00A16D7D" w:rsidRDefault="00A16D7D" w:rsidP="00845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A16D7D">
              <w:rPr>
                <w:rFonts w:ascii="Arial" w:hAnsi="Arial" w:cs="Arial"/>
              </w:rPr>
              <w:t>FiresideABCD</w:t>
            </w:r>
            <w:proofErr w:type="spellEnd"/>
          </w:p>
        </w:tc>
      </w:tr>
      <w:tr w:rsidR="00A16D7D" w:rsidRPr="00A16D7D" w14:paraId="0696828F" w14:textId="77777777" w:rsidTr="00CC3FE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noWrap/>
            <w:vAlign w:val="center"/>
            <w:hideMark/>
          </w:tcPr>
          <w:p w14:paraId="3EEE4A5F" w14:textId="77777777" w:rsidR="00A16D7D" w:rsidRPr="00A16D7D" w:rsidRDefault="00A16D7D" w:rsidP="008456DB">
            <w:pPr>
              <w:jc w:val="center"/>
              <w:rPr>
                <w:rFonts w:ascii="Arial" w:hAnsi="Arial" w:cs="Arial"/>
                <w:color w:val="000000"/>
              </w:rPr>
            </w:pPr>
            <w:r w:rsidRPr="00A16D7D">
              <w:rPr>
                <w:rFonts w:ascii="Arial" w:hAnsi="Arial" w:cs="Arial"/>
                <w:color w:val="000000"/>
              </w:rPr>
              <w:t>16-Aug</w:t>
            </w:r>
          </w:p>
        </w:tc>
        <w:tc>
          <w:tcPr>
            <w:tcW w:w="1125" w:type="dxa"/>
            <w:noWrap/>
            <w:vAlign w:val="center"/>
            <w:hideMark/>
          </w:tcPr>
          <w:p w14:paraId="56A80324" w14:textId="77777777" w:rsidR="00A16D7D" w:rsidRPr="00A16D7D" w:rsidRDefault="00A16D7D" w:rsidP="00845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6D7D">
              <w:rPr>
                <w:rFonts w:ascii="Arial" w:hAnsi="Arial" w:cs="Arial"/>
              </w:rPr>
              <w:t>7:00pm</w:t>
            </w:r>
          </w:p>
        </w:tc>
        <w:tc>
          <w:tcPr>
            <w:tcW w:w="3829" w:type="dxa"/>
            <w:noWrap/>
            <w:vAlign w:val="center"/>
            <w:hideMark/>
          </w:tcPr>
          <w:p w14:paraId="068D53C0" w14:textId="77777777" w:rsidR="00A16D7D" w:rsidRPr="00A16D7D" w:rsidRDefault="00A16D7D" w:rsidP="00845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6D7D">
              <w:rPr>
                <w:rFonts w:ascii="Arial" w:hAnsi="Arial" w:cs="Arial"/>
              </w:rPr>
              <w:t>Dinner is served</w:t>
            </w:r>
          </w:p>
        </w:tc>
        <w:tc>
          <w:tcPr>
            <w:tcW w:w="2947" w:type="dxa"/>
            <w:noWrap/>
            <w:vAlign w:val="center"/>
            <w:hideMark/>
          </w:tcPr>
          <w:p w14:paraId="76D28DCA" w14:textId="77777777" w:rsidR="00A16D7D" w:rsidRPr="00A16D7D" w:rsidRDefault="00A16D7D" w:rsidP="00845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A16D7D">
              <w:rPr>
                <w:rFonts w:ascii="Arial" w:hAnsi="Arial" w:cs="Arial"/>
              </w:rPr>
              <w:t>FiresideABCD</w:t>
            </w:r>
            <w:proofErr w:type="spellEnd"/>
          </w:p>
        </w:tc>
      </w:tr>
      <w:tr w:rsidR="00A16D7D" w:rsidRPr="00A16D7D" w14:paraId="18C527EA" w14:textId="77777777" w:rsidTr="00CC3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noWrap/>
            <w:vAlign w:val="center"/>
            <w:hideMark/>
          </w:tcPr>
          <w:p w14:paraId="571B6B4F" w14:textId="77777777" w:rsidR="00A16D7D" w:rsidRPr="00A16D7D" w:rsidRDefault="00A16D7D" w:rsidP="008456DB">
            <w:pPr>
              <w:jc w:val="center"/>
              <w:rPr>
                <w:rFonts w:ascii="Arial" w:hAnsi="Arial" w:cs="Arial"/>
                <w:color w:val="000000"/>
              </w:rPr>
            </w:pPr>
            <w:r w:rsidRPr="00A16D7D">
              <w:rPr>
                <w:rFonts w:ascii="Arial" w:hAnsi="Arial" w:cs="Arial"/>
                <w:color w:val="000000"/>
              </w:rPr>
              <w:t>17-Aug</w:t>
            </w:r>
          </w:p>
        </w:tc>
        <w:tc>
          <w:tcPr>
            <w:tcW w:w="1125" w:type="dxa"/>
            <w:noWrap/>
            <w:vAlign w:val="center"/>
            <w:hideMark/>
          </w:tcPr>
          <w:p w14:paraId="51F09ADA" w14:textId="3764F43E" w:rsidR="00A16D7D" w:rsidRPr="00A16D7D" w:rsidRDefault="00F45949" w:rsidP="00845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12:01</w:t>
            </w:r>
            <w:r w:rsidR="00A16D7D" w:rsidRPr="00A16D7D">
              <w:rPr>
                <w:rFonts w:ascii="Arial" w:hAnsi="Arial" w:cs="Arial"/>
              </w:rPr>
              <w:t>am</w:t>
            </w:r>
          </w:p>
        </w:tc>
        <w:tc>
          <w:tcPr>
            <w:tcW w:w="3829" w:type="dxa"/>
            <w:noWrap/>
            <w:vAlign w:val="center"/>
            <w:hideMark/>
          </w:tcPr>
          <w:p w14:paraId="16717F48" w14:textId="4E1C0700" w:rsidR="00A16D7D" w:rsidRPr="00A16D7D" w:rsidRDefault="00A16D7D" w:rsidP="00F45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6D7D">
              <w:rPr>
                <w:rFonts w:ascii="Arial" w:hAnsi="Arial" w:cs="Arial"/>
              </w:rPr>
              <w:t xml:space="preserve">Late-night food &amp; </w:t>
            </w:r>
            <w:r w:rsidR="00F45949">
              <w:rPr>
                <w:rFonts w:ascii="Arial" w:hAnsi="Arial" w:cs="Arial"/>
              </w:rPr>
              <w:t>social</w:t>
            </w:r>
          </w:p>
        </w:tc>
        <w:tc>
          <w:tcPr>
            <w:tcW w:w="2947" w:type="dxa"/>
            <w:noWrap/>
            <w:vAlign w:val="center"/>
            <w:hideMark/>
          </w:tcPr>
          <w:p w14:paraId="1B2C97B8" w14:textId="77777777" w:rsidR="00A16D7D" w:rsidRPr="00A16D7D" w:rsidRDefault="00A16D7D" w:rsidP="00845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A16D7D">
              <w:rPr>
                <w:rFonts w:ascii="Arial" w:hAnsi="Arial" w:cs="Arial"/>
              </w:rPr>
              <w:t>FiresideABCD</w:t>
            </w:r>
            <w:proofErr w:type="spellEnd"/>
          </w:p>
        </w:tc>
      </w:tr>
      <w:tr w:rsidR="00A16D7D" w:rsidRPr="00A16D7D" w14:paraId="6B3705AF" w14:textId="77777777" w:rsidTr="00CC3FE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noWrap/>
            <w:vAlign w:val="center"/>
            <w:hideMark/>
          </w:tcPr>
          <w:p w14:paraId="5E990D14" w14:textId="77777777" w:rsidR="00A16D7D" w:rsidRPr="00A16D7D" w:rsidRDefault="00A16D7D" w:rsidP="008456DB">
            <w:pPr>
              <w:jc w:val="center"/>
              <w:rPr>
                <w:rFonts w:ascii="Arial" w:hAnsi="Arial" w:cs="Arial"/>
                <w:color w:val="000000"/>
              </w:rPr>
            </w:pPr>
            <w:r w:rsidRPr="00A16D7D">
              <w:rPr>
                <w:rFonts w:ascii="Arial" w:hAnsi="Arial" w:cs="Arial"/>
                <w:color w:val="000000"/>
              </w:rPr>
              <w:t>17-Aug</w:t>
            </w:r>
          </w:p>
        </w:tc>
        <w:tc>
          <w:tcPr>
            <w:tcW w:w="1125" w:type="dxa"/>
            <w:noWrap/>
            <w:vAlign w:val="center"/>
            <w:hideMark/>
          </w:tcPr>
          <w:p w14:paraId="3097A6A3" w14:textId="77777777" w:rsidR="00A16D7D" w:rsidRPr="00A16D7D" w:rsidRDefault="00A16D7D" w:rsidP="00845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6D7D">
              <w:rPr>
                <w:rFonts w:ascii="Arial" w:hAnsi="Arial" w:cs="Arial"/>
              </w:rPr>
              <w:t>3:00am</w:t>
            </w:r>
          </w:p>
        </w:tc>
        <w:tc>
          <w:tcPr>
            <w:tcW w:w="3829" w:type="dxa"/>
            <w:noWrap/>
            <w:vAlign w:val="center"/>
            <w:hideMark/>
          </w:tcPr>
          <w:p w14:paraId="44E0840C" w14:textId="225EA5A5" w:rsidR="00A16D7D" w:rsidRPr="00F45949" w:rsidRDefault="00F45949" w:rsidP="00F45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5949">
              <w:rPr>
                <w:rFonts w:ascii="Arial" w:hAnsi="Arial" w:cs="Arial"/>
                <w:b/>
              </w:rPr>
              <w:t>E</w:t>
            </w:r>
            <w:r w:rsidR="00A16D7D" w:rsidRPr="00F45949">
              <w:rPr>
                <w:rFonts w:ascii="Arial" w:hAnsi="Arial" w:cs="Arial"/>
                <w:b/>
              </w:rPr>
              <w:t>ntertainment</w:t>
            </w:r>
            <w:r w:rsidRPr="00F45949">
              <w:rPr>
                <w:rFonts w:ascii="Arial" w:hAnsi="Arial" w:cs="Arial"/>
                <w:b/>
              </w:rPr>
              <w:t>/ SURPRISE EVENT</w:t>
            </w:r>
          </w:p>
        </w:tc>
        <w:tc>
          <w:tcPr>
            <w:tcW w:w="2947" w:type="dxa"/>
            <w:noWrap/>
            <w:vAlign w:val="center"/>
            <w:hideMark/>
          </w:tcPr>
          <w:p w14:paraId="7436891D" w14:textId="77777777" w:rsidR="00A16D7D" w:rsidRPr="00A16D7D" w:rsidRDefault="00A16D7D" w:rsidP="00845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A16D7D">
              <w:rPr>
                <w:rFonts w:ascii="Arial" w:hAnsi="Arial" w:cs="Arial"/>
              </w:rPr>
              <w:t>TownHall</w:t>
            </w:r>
            <w:proofErr w:type="spellEnd"/>
            <w:r w:rsidRPr="00A16D7D">
              <w:rPr>
                <w:rFonts w:ascii="Arial" w:hAnsi="Arial" w:cs="Arial"/>
              </w:rPr>
              <w:t xml:space="preserve"> ABC</w:t>
            </w:r>
          </w:p>
        </w:tc>
      </w:tr>
      <w:tr w:rsidR="00A16D7D" w:rsidRPr="00A16D7D" w14:paraId="150362F4" w14:textId="77777777" w:rsidTr="00CC3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noWrap/>
            <w:vAlign w:val="center"/>
            <w:hideMark/>
          </w:tcPr>
          <w:p w14:paraId="38E1F6FF" w14:textId="77777777" w:rsidR="00A16D7D" w:rsidRPr="00A16D7D" w:rsidRDefault="00A16D7D" w:rsidP="008456DB">
            <w:pPr>
              <w:jc w:val="center"/>
              <w:rPr>
                <w:rFonts w:ascii="Arial" w:hAnsi="Arial" w:cs="Arial"/>
                <w:color w:val="000000"/>
              </w:rPr>
            </w:pPr>
            <w:r w:rsidRPr="00A16D7D">
              <w:rPr>
                <w:rFonts w:ascii="Arial" w:hAnsi="Arial" w:cs="Arial"/>
                <w:color w:val="000000"/>
              </w:rPr>
              <w:t>17-Aug</w:t>
            </w:r>
          </w:p>
        </w:tc>
        <w:tc>
          <w:tcPr>
            <w:tcW w:w="1125" w:type="dxa"/>
            <w:noWrap/>
            <w:vAlign w:val="center"/>
            <w:hideMark/>
          </w:tcPr>
          <w:p w14:paraId="4FCD682E" w14:textId="77777777" w:rsidR="00A16D7D" w:rsidRPr="00A16D7D" w:rsidRDefault="00A16D7D" w:rsidP="00845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6D7D">
              <w:rPr>
                <w:rFonts w:ascii="Arial" w:hAnsi="Arial" w:cs="Arial"/>
              </w:rPr>
              <w:t>7:30am</w:t>
            </w:r>
          </w:p>
        </w:tc>
        <w:tc>
          <w:tcPr>
            <w:tcW w:w="3829" w:type="dxa"/>
            <w:noWrap/>
            <w:vAlign w:val="center"/>
            <w:hideMark/>
          </w:tcPr>
          <w:p w14:paraId="16229ADC" w14:textId="77777777" w:rsidR="00A16D7D" w:rsidRPr="00A16D7D" w:rsidRDefault="00A16D7D" w:rsidP="00845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6D7D">
              <w:rPr>
                <w:rFonts w:ascii="Arial" w:hAnsi="Arial" w:cs="Arial"/>
              </w:rPr>
              <w:t>Breakfast becomes available</w:t>
            </w:r>
          </w:p>
        </w:tc>
        <w:tc>
          <w:tcPr>
            <w:tcW w:w="2947" w:type="dxa"/>
            <w:noWrap/>
            <w:vAlign w:val="center"/>
            <w:hideMark/>
          </w:tcPr>
          <w:p w14:paraId="489B9DD9" w14:textId="77777777" w:rsidR="00A16D7D" w:rsidRPr="00A16D7D" w:rsidRDefault="00A16D7D" w:rsidP="00845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6D7D">
              <w:rPr>
                <w:rFonts w:ascii="Arial" w:hAnsi="Arial" w:cs="Arial"/>
              </w:rPr>
              <w:t>Fireside ABCD</w:t>
            </w:r>
          </w:p>
        </w:tc>
      </w:tr>
      <w:tr w:rsidR="00D310F8" w:rsidRPr="00A16D7D" w14:paraId="5BBD4A92" w14:textId="77777777" w:rsidTr="00CC3FE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noWrap/>
            <w:vAlign w:val="center"/>
          </w:tcPr>
          <w:p w14:paraId="0DF9C94B" w14:textId="40757189" w:rsidR="00D310F8" w:rsidRPr="00A16D7D" w:rsidRDefault="00D310F8" w:rsidP="008456DB">
            <w:pPr>
              <w:jc w:val="center"/>
              <w:rPr>
                <w:rFonts w:ascii="Arial" w:hAnsi="Arial" w:cs="Arial"/>
                <w:color w:val="000000"/>
              </w:rPr>
            </w:pPr>
            <w:r w:rsidRPr="00A16D7D">
              <w:rPr>
                <w:rFonts w:ascii="Arial" w:hAnsi="Arial" w:cs="Arial"/>
                <w:color w:val="000000"/>
              </w:rPr>
              <w:t>17-Aug</w:t>
            </w:r>
          </w:p>
        </w:tc>
        <w:tc>
          <w:tcPr>
            <w:tcW w:w="1125" w:type="dxa"/>
            <w:noWrap/>
            <w:vAlign w:val="center"/>
          </w:tcPr>
          <w:p w14:paraId="42ABFF76" w14:textId="46286698" w:rsidR="00D310F8" w:rsidRPr="00A16D7D" w:rsidRDefault="00D310F8" w:rsidP="00845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6A293D">
              <w:rPr>
                <w:rFonts w:ascii="Arial" w:hAnsi="Arial" w:cs="Arial"/>
              </w:rPr>
              <w:t>:00a</w:t>
            </w:r>
            <w:r w:rsidRPr="00A16D7D">
              <w:rPr>
                <w:rFonts w:ascii="Arial" w:hAnsi="Arial" w:cs="Arial"/>
              </w:rPr>
              <w:t>m</w:t>
            </w:r>
          </w:p>
        </w:tc>
        <w:tc>
          <w:tcPr>
            <w:tcW w:w="3829" w:type="dxa"/>
            <w:noWrap/>
            <w:vAlign w:val="center"/>
          </w:tcPr>
          <w:p w14:paraId="5B743B11" w14:textId="73C71447" w:rsidR="00D310F8" w:rsidRPr="00F45949" w:rsidRDefault="00D310F8" w:rsidP="00845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5949">
              <w:rPr>
                <w:rFonts w:ascii="Arial" w:hAnsi="Arial" w:cs="Arial"/>
                <w:b/>
              </w:rPr>
              <w:t>Call for submissions</w:t>
            </w:r>
          </w:p>
        </w:tc>
        <w:tc>
          <w:tcPr>
            <w:tcW w:w="2947" w:type="dxa"/>
            <w:noWrap/>
            <w:vAlign w:val="center"/>
          </w:tcPr>
          <w:p w14:paraId="150AD5EB" w14:textId="6685D4D4" w:rsidR="00D310F8" w:rsidRPr="00A16D7D" w:rsidRDefault="00D310F8" w:rsidP="00845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6D7D">
              <w:rPr>
                <w:rFonts w:ascii="Arial" w:hAnsi="Arial" w:cs="Arial"/>
              </w:rPr>
              <w:t>Fireside ABCD</w:t>
            </w:r>
          </w:p>
        </w:tc>
      </w:tr>
      <w:tr w:rsidR="00D310F8" w:rsidRPr="00A16D7D" w14:paraId="2365A802" w14:textId="77777777" w:rsidTr="00CC3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noWrap/>
            <w:vAlign w:val="center"/>
            <w:hideMark/>
          </w:tcPr>
          <w:p w14:paraId="3DF7EB4E" w14:textId="77777777" w:rsidR="00D310F8" w:rsidRPr="00A16D7D" w:rsidRDefault="00D310F8" w:rsidP="008456DB">
            <w:pPr>
              <w:jc w:val="center"/>
              <w:rPr>
                <w:rFonts w:ascii="Arial" w:hAnsi="Arial" w:cs="Arial"/>
                <w:color w:val="000000"/>
              </w:rPr>
            </w:pPr>
            <w:r w:rsidRPr="00A16D7D">
              <w:rPr>
                <w:rFonts w:ascii="Arial" w:hAnsi="Arial" w:cs="Arial"/>
                <w:color w:val="000000"/>
              </w:rPr>
              <w:t>17-Aug</w:t>
            </w:r>
          </w:p>
        </w:tc>
        <w:tc>
          <w:tcPr>
            <w:tcW w:w="1125" w:type="dxa"/>
            <w:noWrap/>
            <w:vAlign w:val="center"/>
            <w:hideMark/>
          </w:tcPr>
          <w:p w14:paraId="6B0ADFCE" w14:textId="380EC832" w:rsidR="00D310F8" w:rsidRPr="00A16D7D" w:rsidRDefault="006A293D" w:rsidP="00845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11:00a</w:t>
            </w:r>
            <w:r w:rsidR="00D310F8" w:rsidRPr="00A16D7D">
              <w:rPr>
                <w:rFonts w:ascii="Arial" w:hAnsi="Arial" w:cs="Arial"/>
              </w:rPr>
              <w:t>m</w:t>
            </w:r>
          </w:p>
        </w:tc>
        <w:tc>
          <w:tcPr>
            <w:tcW w:w="3829" w:type="dxa"/>
            <w:noWrap/>
            <w:vAlign w:val="center"/>
            <w:hideMark/>
          </w:tcPr>
          <w:p w14:paraId="1B38E530" w14:textId="77777777" w:rsidR="00D310F8" w:rsidRPr="00F45949" w:rsidRDefault="00D310F8" w:rsidP="00845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5949">
              <w:rPr>
                <w:rFonts w:ascii="Arial" w:hAnsi="Arial" w:cs="Arial"/>
                <w:b/>
              </w:rPr>
              <w:t>The event officially closes</w:t>
            </w:r>
          </w:p>
        </w:tc>
        <w:tc>
          <w:tcPr>
            <w:tcW w:w="2947" w:type="dxa"/>
            <w:noWrap/>
            <w:vAlign w:val="center"/>
            <w:hideMark/>
          </w:tcPr>
          <w:p w14:paraId="70BD25F2" w14:textId="77777777" w:rsidR="00D310F8" w:rsidRPr="00A16D7D" w:rsidRDefault="00D310F8" w:rsidP="00845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6D7D">
              <w:rPr>
                <w:rFonts w:ascii="Arial" w:hAnsi="Arial" w:cs="Arial"/>
              </w:rPr>
              <w:t>Fireside ABCD</w:t>
            </w:r>
          </w:p>
        </w:tc>
      </w:tr>
      <w:tr w:rsidR="00D310F8" w:rsidRPr="00A16D7D" w14:paraId="0E02ED28" w14:textId="77777777" w:rsidTr="00CC3FE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noWrap/>
            <w:vAlign w:val="center"/>
            <w:hideMark/>
          </w:tcPr>
          <w:p w14:paraId="0DEB0835" w14:textId="77777777" w:rsidR="00D310F8" w:rsidRPr="00A16D7D" w:rsidRDefault="00D310F8" w:rsidP="008456DB">
            <w:pPr>
              <w:jc w:val="center"/>
              <w:rPr>
                <w:rFonts w:ascii="Arial" w:hAnsi="Arial" w:cs="Arial"/>
                <w:color w:val="000000"/>
              </w:rPr>
            </w:pPr>
            <w:r w:rsidRPr="00A16D7D">
              <w:rPr>
                <w:rFonts w:ascii="Arial" w:hAnsi="Arial" w:cs="Arial"/>
                <w:color w:val="000000"/>
              </w:rPr>
              <w:t>17-Aug</w:t>
            </w:r>
          </w:p>
        </w:tc>
        <w:tc>
          <w:tcPr>
            <w:tcW w:w="1125" w:type="dxa"/>
            <w:noWrap/>
            <w:vAlign w:val="center"/>
            <w:hideMark/>
          </w:tcPr>
          <w:p w14:paraId="0CA68491" w14:textId="7A1C5480" w:rsidR="00D310F8" w:rsidRPr="00A16D7D" w:rsidRDefault="005F3B1D" w:rsidP="005F3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12:15</w:t>
            </w:r>
            <w:r w:rsidR="00D310F8" w:rsidRPr="00A16D7D">
              <w:rPr>
                <w:rFonts w:ascii="Arial" w:hAnsi="Arial" w:cs="Arial"/>
              </w:rPr>
              <w:t>pm</w:t>
            </w:r>
          </w:p>
        </w:tc>
        <w:tc>
          <w:tcPr>
            <w:tcW w:w="3829" w:type="dxa"/>
            <w:noWrap/>
            <w:vAlign w:val="center"/>
            <w:hideMark/>
          </w:tcPr>
          <w:p w14:paraId="6B3861B3" w14:textId="34C2FFFC" w:rsidR="00D310F8" w:rsidRPr="00A16D7D" w:rsidRDefault="005F3B1D" w:rsidP="00845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Pitching and Judging</w:t>
            </w:r>
          </w:p>
        </w:tc>
        <w:tc>
          <w:tcPr>
            <w:tcW w:w="2947" w:type="dxa"/>
            <w:noWrap/>
            <w:vAlign w:val="center"/>
            <w:hideMark/>
          </w:tcPr>
          <w:p w14:paraId="6D09049D" w14:textId="77777777" w:rsidR="00D310F8" w:rsidRPr="00A16D7D" w:rsidRDefault="00D310F8" w:rsidP="00845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6D7D">
              <w:rPr>
                <w:rFonts w:ascii="Arial" w:hAnsi="Arial" w:cs="Arial"/>
              </w:rPr>
              <w:t>Fireside ABCD</w:t>
            </w:r>
          </w:p>
        </w:tc>
      </w:tr>
      <w:tr w:rsidR="00D310F8" w:rsidRPr="00A16D7D" w14:paraId="229D0D70" w14:textId="77777777" w:rsidTr="00CC3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noWrap/>
            <w:vAlign w:val="center"/>
            <w:hideMark/>
          </w:tcPr>
          <w:p w14:paraId="2150BD39" w14:textId="77777777" w:rsidR="00D310F8" w:rsidRPr="00A16D7D" w:rsidRDefault="00D310F8" w:rsidP="008456DB">
            <w:pPr>
              <w:jc w:val="center"/>
              <w:rPr>
                <w:rFonts w:ascii="Arial" w:hAnsi="Arial" w:cs="Arial"/>
                <w:color w:val="000000"/>
              </w:rPr>
            </w:pPr>
            <w:r w:rsidRPr="00A16D7D">
              <w:rPr>
                <w:rFonts w:ascii="Arial" w:hAnsi="Arial" w:cs="Arial"/>
                <w:color w:val="000000"/>
              </w:rPr>
              <w:t>17-Aug</w:t>
            </w:r>
          </w:p>
        </w:tc>
        <w:tc>
          <w:tcPr>
            <w:tcW w:w="1125" w:type="dxa"/>
            <w:noWrap/>
            <w:vAlign w:val="center"/>
            <w:hideMark/>
          </w:tcPr>
          <w:p w14:paraId="3177F532" w14:textId="77777777" w:rsidR="00D310F8" w:rsidRPr="00A16D7D" w:rsidRDefault="00D310F8" w:rsidP="00845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6D7D">
              <w:rPr>
                <w:rFonts w:ascii="Arial" w:hAnsi="Arial" w:cs="Arial"/>
              </w:rPr>
              <w:t>1:30pm</w:t>
            </w:r>
          </w:p>
        </w:tc>
        <w:tc>
          <w:tcPr>
            <w:tcW w:w="3829" w:type="dxa"/>
            <w:noWrap/>
            <w:vAlign w:val="center"/>
            <w:hideMark/>
          </w:tcPr>
          <w:p w14:paraId="62064F8F" w14:textId="212A6A2B" w:rsidR="00D310F8" w:rsidRPr="00A16D7D" w:rsidRDefault="005F3B1D" w:rsidP="00845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Awards ceremony</w:t>
            </w:r>
          </w:p>
        </w:tc>
        <w:tc>
          <w:tcPr>
            <w:tcW w:w="2947" w:type="dxa"/>
            <w:noWrap/>
            <w:vAlign w:val="center"/>
            <w:hideMark/>
          </w:tcPr>
          <w:p w14:paraId="27271D55" w14:textId="77777777" w:rsidR="00D310F8" w:rsidRPr="00A16D7D" w:rsidRDefault="00D310F8" w:rsidP="00845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6D7D">
              <w:rPr>
                <w:rFonts w:ascii="Arial" w:hAnsi="Arial" w:cs="Arial"/>
              </w:rPr>
              <w:t>Fireside ABCD</w:t>
            </w:r>
          </w:p>
        </w:tc>
      </w:tr>
      <w:tr w:rsidR="00D310F8" w:rsidRPr="00A16D7D" w14:paraId="7FFC1710" w14:textId="77777777" w:rsidTr="00CC3FE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noWrap/>
            <w:vAlign w:val="center"/>
            <w:hideMark/>
          </w:tcPr>
          <w:p w14:paraId="7E194711" w14:textId="77777777" w:rsidR="00D310F8" w:rsidRPr="00A16D7D" w:rsidRDefault="00D310F8" w:rsidP="008456DB">
            <w:pPr>
              <w:jc w:val="center"/>
              <w:rPr>
                <w:rFonts w:ascii="Arial" w:hAnsi="Arial" w:cs="Arial"/>
                <w:color w:val="000000"/>
              </w:rPr>
            </w:pPr>
            <w:r w:rsidRPr="00A16D7D">
              <w:rPr>
                <w:rFonts w:ascii="Arial" w:hAnsi="Arial" w:cs="Arial"/>
                <w:color w:val="000000"/>
              </w:rPr>
              <w:t>17-Aug</w:t>
            </w:r>
          </w:p>
        </w:tc>
        <w:tc>
          <w:tcPr>
            <w:tcW w:w="1125" w:type="dxa"/>
            <w:noWrap/>
            <w:vAlign w:val="center"/>
            <w:hideMark/>
          </w:tcPr>
          <w:p w14:paraId="2AC85F06" w14:textId="77777777" w:rsidR="00D310F8" w:rsidRPr="00A16D7D" w:rsidRDefault="00D310F8" w:rsidP="00845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6D7D">
              <w:rPr>
                <w:rFonts w:ascii="Arial" w:hAnsi="Arial" w:cs="Arial"/>
              </w:rPr>
              <w:t>3:00pm</w:t>
            </w:r>
          </w:p>
        </w:tc>
        <w:tc>
          <w:tcPr>
            <w:tcW w:w="3829" w:type="dxa"/>
            <w:noWrap/>
            <w:vAlign w:val="center"/>
            <w:hideMark/>
          </w:tcPr>
          <w:p w14:paraId="63F228CB" w14:textId="77777777" w:rsidR="00D310F8" w:rsidRPr="00A16D7D" w:rsidRDefault="00D310F8" w:rsidP="00845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6D7D">
              <w:rPr>
                <w:rFonts w:ascii="Arial" w:hAnsi="Arial" w:cs="Arial"/>
              </w:rPr>
              <w:t>Doors close</w:t>
            </w:r>
          </w:p>
        </w:tc>
        <w:tc>
          <w:tcPr>
            <w:tcW w:w="2947" w:type="dxa"/>
            <w:noWrap/>
            <w:vAlign w:val="center"/>
            <w:hideMark/>
          </w:tcPr>
          <w:p w14:paraId="5C13D5C0" w14:textId="77777777" w:rsidR="00D310F8" w:rsidRPr="00A16D7D" w:rsidRDefault="00D310F8" w:rsidP="00845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6D7D">
              <w:rPr>
                <w:rFonts w:ascii="Arial" w:hAnsi="Arial" w:cs="Arial"/>
              </w:rPr>
              <w:t> </w:t>
            </w:r>
          </w:p>
        </w:tc>
      </w:tr>
    </w:tbl>
    <w:p w14:paraId="1B670528" w14:textId="77777777" w:rsidR="00D24E46" w:rsidRDefault="00D24E46" w:rsidP="00D24E46">
      <w:pPr>
        <w:shd w:val="clear" w:color="auto" w:fill="FFFFFF"/>
        <w:rPr>
          <w:rFonts w:ascii="Helvetica" w:hAnsi="Helvetica" w:cs="Helvetica"/>
          <w:b/>
          <w:bCs/>
          <w:color w:val="000000"/>
        </w:rPr>
      </w:pPr>
    </w:p>
    <w:p w14:paraId="5A3D7FB5" w14:textId="294291B8" w:rsidR="00D24E46" w:rsidRPr="006C115F" w:rsidRDefault="00D24E46" w:rsidP="00D24E46">
      <w:pPr>
        <w:shd w:val="clear" w:color="auto" w:fill="FFFFFF"/>
        <w:rPr>
          <w:rFonts w:ascii="Helvetica" w:hAnsi="Helvetica" w:cs="Helvetica"/>
          <w:b/>
          <w:bCs/>
          <w:color w:val="000000"/>
        </w:rPr>
      </w:pPr>
      <w:r w:rsidRPr="006C115F">
        <w:rPr>
          <w:rFonts w:ascii="Helvetica" w:hAnsi="Helvetica" w:cs="Helvetica"/>
          <w:b/>
          <w:bCs/>
          <w:color w:val="000000"/>
        </w:rPr>
        <w:t>Rules</w:t>
      </w:r>
      <w:bookmarkStart w:id="0" w:name="_GoBack"/>
      <w:bookmarkEnd w:id="0"/>
    </w:p>
    <w:p w14:paraId="79DD0D17" w14:textId="011923B2" w:rsidR="00D24E46" w:rsidRDefault="00D24E46" w:rsidP="00D24E4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2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Team Size: Min 1 – Max 6 (Mentor not included)</w:t>
      </w:r>
    </w:p>
    <w:p w14:paraId="580CE0CE" w14:textId="3C7B0382" w:rsidR="00D24E46" w:rsidRDefault="00D24E46" w:rsidP="00D24E4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2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You have to be eBay </w:t>
      </w:r>
      <w:proofErr w:type="spellStart"/>
      <w:r>
        <w:rPr>
          <w:rFonts w:ascii="Helvetica" w:hAnsi="Helvetica" w:cs="Helvetica"/>
          <w:color w:val="000000"/>
        </w:rPr>
        <w:t>Inc</w:t>
      </w:r>
      <w:proofErr w:type="spellEnd"/>
      <w:r>
        <w:rPr>
          <w:rFonts w:ascii="Helvetica" w:hAnsi="Helvetica" w:cs="Helvetica"/>
          <w:color w:val="000000"/>
        </w:rPr>
        <w:t xml:space="preserve"> intern to participate</w:t>
      </w:r>
    </w:p>
    <w:p w14:paraId="13EA2E8D" w14:textId="77777777" w:rsidR="00D24E46" w:rsidRDefault="00D24E46" w:rsidP="00D24E4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2" w:lineRule="atLeast"/>
        <w:rPr>
          <w:rFonts w:ascii="Helvetica" w:hAnsi="Helvetica" w:cs="Helvetica"/>
          <w:color w:val="000000"/>
        </w:rPr>
      </w:pPr>
      <w:r w:rsidRPr="006C115F">
        <w:rPr>
          <w:rFonts w:ascii="Helvetica" w:hAnsi="Helvetica" w:cs="Helvetica"/>
          <w:color w:val="000000"/>
        </w:rPr>
        <w:t>The development tools, frameworks and application focus are entirely up to the participants</w:t>
      </w:r>
    </w:p>
    <w:p w14:paraId="1A0888C1" w14:textId="77777777" w:rsidR="00D24E46" w:rsidRPr="006C115F" w:rsidRDefault="00D24E46" w:rsidP="00D24E4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2" w:lineRule="atLeast"/>
        <w:rPr>
          <w:rFonts w:ascii="Helvetica" w:hAnsi="Helvetica" w:cs="Helvetica"/>
          <w:color w:val="000000"/>
        </w:rPr>
      </w:pPr>
      <w:r w:rsidRPr="006C115F">
        <w:rPr>
          <w:rFonts w:ascii="Helvetica" w:hAnsi="Helvetica" w:cs="Helvetica"/>
          <w:color w:val="000000"/>
        </w:rPr>
        <w:t>Participants may work by themselves or in a team.</w:t>
      </w:r>
    </w:p>
    <w:p w14:paraId="54730A10" w14:textId="77777777" w:rsidR="00D24E46" w:rsidRPr="006C115F" w:rsidRDefault="00D24E46" w:rsidP="00D24E4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2" w:lineRule="atLeast"/>
        <w:rPr>
          <w:rFonts w:ascii="Helvetica" w:hAnsi="Helvetica" w:cs="Helvetica"/>
          <w:color w:val="000000"/>
        </w:rPr>
      </w:pPr>
      <w:r w:rsidRPr="006C115F">
        <w:rPr>
          <w:rFonts w:ascii="Helvetica" w:hAnsi="Helvetica" w:cs="Helvetica"/>
          <w:color w:val="000000"/>
        </w:rPr>
        <w:t xml:space="preserve">Submission cannot be under development prior to the start of the hackathon </w:t>
      </w:r>
      <w:r>
        <w:rPr>
          <w:rFonts w:ascii="Helvetica" w:hAnsi="Helvetica" w:cs="Helvetica"/>
          <w:color w:val="000000"/>
        </w:rPr>
        <w:t>on August 16 2012.</w:t>
      </w:r>
      <w:r>
        <w:rPr>
          <w:rFonts w:ascii="Helvetica" w:hAnsi="Helvetica" w:cs="Helvetica"/>
          <w:color w:val="000000"/>
        </w:rPr>
        <w:tab/>
      </w:r>
    </w:p>
    <w:p w14:paraId="5C55D942" w14:textId="77777777" w:rsidR="00D24E46" w:rsidRPr="006C115F" w:rsidRDefault="00D24E46" w:rsidP="00D24E4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2" w:lineRule="atLeast"/>
        <w:rPr>
          <w:rFonts w:ascii="Helvetica" w:hAnsi="Helvetica" w:cs="Helvetica"/>
          <w:color w:val="000000"/>
        </w:rPr>
      </w:pPr>
      <w:r w:rsidRPr="006C115F">
        <w:rPr>
          <w:rFonts w:ascii="Helvetica" w:hAnsi="Helvetica" w:cs="Helvetica"/>
          <w:color w:val="000000"/>
        </w:rPr>
        <w:t xml:space="preserve">Participants are expected to bring all tools and software necessary to build their entry. Organizers will provide food, caffeine, Internet access, and power strips, but you </w:t>
      </w:r>
      <w:r>
        <w:rPr>
          <w:rFonts w:ascii="Helvetica" w:hAnsi="Helvetica" w:cs="Helvetica"/>
          <w:color w:val="000000"/>
        </w:rPr>
        <w:t xml:space="preserve">can </w:t>
      </w:r>
      <w:r w:rsidRPr="006C115F">
        <w:rPr>
          <w:rFonts w:ascii="Helvetica" w:hAnsi="Helvetica" w:cs="Helvetica"/>
          <w:color w:val="000000"/>
        </w:rPr>
        <w:t>bring your own as well.</w:t>
      </w:r>
    </w:p>
    <w:p w14:paraId="647CA3D3" w14:textId="77777777" w:rsidR="00D24E46" w:rsidRPr="006C115F" w:rsidRDefault="00D24E46" w:rsidP="00D24E4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2" w:lineRule="atLeast"/>
        <w:rPr>
          <w:rFonts w:ascii="Helvetica" w:hAnsi="Helvetica" w:cs="Helvetica"/>
          <w:color w:val="000000"/>
        </w:rPr>
      </w:pPr>
      <w:r w:rsidRPr="006C115F">
        <w:rPr>
          <w:rFonts w:ascii="Helvetica" w:hAnsi="Helvetica" w:cs="Helvetica"/>
          <w:color w:val="000000"/>
        </w:rPr>
        <w:t xml:space="preserve">Employees, contractors, and partners </w:t>
      </w:r>
      <w:r>
        <w:rPr>
          <w:rFonts w:ascii="Helvetica" w:hAnsi="Helvetica" w:cs="Helvetica"/>
          <w:color w:val="000000"/>
        </w:rPr>
        <w:t xml:space="preserve">can assist participants as their mentors. </w:t>
      </w:r>
    </w:p>
    <w:p w14:paraId="1CA5B03E" w14:textId="77777777" w:rsidR="00D24E46" w:rsidRPr="006C115F" w:rsidRDefault="00D24E46" w:rsidP="00D24E4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2" w:lineRule="atLeast"/>
        <w:rPr>
          <w:rFonts w:ascii="Helvetica" w:hAnsi="Helvetica" w:cs="Helvetica"/>
          <w:color w:val="000000"/>
        </w:rPr>
      </w:pPr>
      <w:r w:rsidRPr="006C115F">
        <w:rPr>
          <w:rFonts w:ascii="Helvetica" w:hAnsi="Helvetica" w:cs="Helvetica"/>
          <w:color w:val="000000"/>
        </w:rPr>
        <w:t xml:space="preserve">To participate, submissions must be received by </w:t>
      </w:r>
      <w:r>
        <w:rPr>
          <w:rFonts w:ascii="Helvetica" w:hAnsi="Helvetica" w:cs="Helvetica"/>
          <w:color w:val="000000"/>
        </w:rPr>
        <w:t>11:00AM</w:t>
      </w:r>
      <w:r w:rsidRPr="006C115F">
        <w:rPr>
          <w:rFonts w:ascii="Helvetica" w:hAnsi="Helvetica" w:cs="Helvetica"/>
          <w:color w:val="000000"/>
        </w:rPr>
        <w:t xml:space="preserve"> on </w:t>
      </w:r>
      <w:r>
        <w:rPr>
          <w:rFonts w:ascii="Helvetica" w:hAnsi="Helvetica" w:cs="Helvetica"/>
          <w:color w:val="000000"/>
        </w:rPr>
        <w:t>August 17</w:t>
      </w:r>
      <w:r w:rsidRPr="006C115F">
        <w:rPr>
          <w:rFonts w:ascii="Helvetica" w:hAnsi="Helvetica" w:cs="Helvetica"/>
          <w:color w:val="000000"/>
        </w:rPr>
        <w:t>. Participants are strongly encouraged to pre-register to assure enough food and seating, but participants may join on the contest at any time prior to the submission deadline.</w:t>
      </w:r>
    </w:p>
    <w:p w14:paraId="60D30AD2" w14:textId="77777777" w:rsidR="00D310F8" w:rsidRPr="00BD7D4B" w:rsidRDefault="00D310F8" w:rsidP="00D310F8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Helvetica" w:hAnsi="Helvetica" w:cs="Helvetica"/>
          <w:color w:val="000000"/>
        </w:rPr>
      </w:pPr>
      <w:r w:rsidRPr="00BD7D4B">
        <w:rPr>
          <w:rFonts w:ascii="Helvetica" w:hAnsi="Helvetica" w:cs="Helvetica"/>
          <w:b/>
          <w:bCs/>
          <w:color w:val="000000"/>
        </w:rPr>
        <w:t>Prize Categories</w:t>
      </w:r>
    </w:p>
    <w:p w14:paraId="1B5315EC" w14:textId="465D1345" w:rsidR="00D310F8" w:rsidRPr="00F17EFF" w:rsidRDefault="00D310F8" w:rsidP="00D310F8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="Helvetica" w:hAnsi="Helvetica" w:cs="Helvetica"/>
          <w:b/>
          <w:color w:val="000000"/>
        </w:rPr>
      </w:pPr>
      <w:r w:rsidRPr="00F17EFF">
        <w:rPr>
          <w:rFonts w:ascii="Helvetica" w:hAnsi="Helvetica" w:cs="Helvetica"/>
          <w:b/>
          <w:color w:val="000000"/>
        </w:rPr>
        <w:t>Best Hack / Application</w:t>
      </w:r>
      <w:r w:rsidR="00F17EFF">
        <w:rPr>
          <w:rFonts w:ascii="Helvetica" w:hAnsi="Helvetica" w:cs="Helvetica"/>
          <w:b/>
          <w:color w:val="000000"/>
        </w:rPr>
        <w:t xml:space="preserve"> (For Building something awesome)</w:t>
      </w:r>
    </w:p>
    <w:p w14:paraId="17DE247A" w14:textId="6F713F4D" w:rsidR="00D310F8" w:rsidRPr="00F17EFF" w:rsidRDefault="00D310F8" w:rsidP="00D310F8">
      <w:pPr>
        <w:pStyle w:val="ListParagraph"/>
        <w:numPr>
          <w:ilvl w:val="0"/>
          <w:numId w:val="8"/>
        </w:numPr>
        <w:shd w:val="clear" w:color="auto" w:fill="FFFFFF"/>
        <w:rPr>
          <w:rFonts w:ascii="Helvetica" w:hAnsi="Helvetica" w:cs="Helvetica"/>
          <w:b/>
          <w:color w:val="000000"/>
        </w:rPr>
      </w:pPr>
      <w:r w:rsidRPr="00F17EFF">
        <w:rPr>
          <w:rFonts w:ascii="Helvetica" w:hAnsi="Helvetica" w:cs="Helvetica"/>
          <w:b/>
          <w:color w:val="000000"/>
        </w:rPr>
        <w:t>Best Commerce Application</w:t>
      </w:r>
      <w:r w:rsidR="00F17EFF">
        <w:rPr>
          <w:rFonts w:ascii="Helvetica" w:hAnsi="Helvetica" w:cs="Helvetica"/>
          <w:b/>
          <w:color w:val="000000"/>
        </w:rPr>
        <w:t xml:space="preserve"> (For building something awesome related to commerce)</w:t>
      </w:r>
    </w:p>
    <w:p w14:paraId="66967318" w14:textId="77777777" w:rsidR="00F17EFF" w:rsidRDefault="00F17EFF" w:rsidP="00F17EFF">
      <w:pPr>
        <w:pStyle w:val="ListParagraph"/>
        <w:shd w:val="clear" w:color="auto" w:fill="FFFFFF"/>
        <w:rPr>
          <w:rFonts w:ascii="Helvetica" w:hAnsi="Helvetica" w:cs="Helvetica"/>
          <w:color w:val="000000"/>
        </w:rPr>
      </w:pPr>
    </w:p>
    <w:p w14:paraId="7006125C" w14:textId="77777777" w:rsidR="00D310F8" w:rsidRPr="00D310F8" w:rsidRDefault="00D310F8" w:rsidP="00D310F8">
      <w:pPr>
        <w:pStyle w:val="ListParagraph"/>
        <w:numPr>
          <w:ilvl w:val="0"/>
          <w:numId w:val="8"/>
        </w:numPr>
        <w:shd w:val="clear" w:color="auto" w:fill="FFFFFF"/>
        <w:rPr>
          <w:rFonts w:ascii="Helvetica" w:hAnsi="Helvetica" w:cs="Helvetica"/>
          <w:color w:val="000000"/>
        </w:rPr>
      </w:pPr>
      <w:proofErr w:type="spellStart"/>
      <w:r w:rsidRPr="00D310F8">
        <w:rPr>
          <w:rFonts w:ascii="Helvetica" w:hAnsi="Helvetica" w:cs="Helvetica"/>
          <w:color w:val="000000"/>
        </w:rPr>
        <w:t>NinJa</w:t>
      </w:r>
      <w:proofErr w:type="spellEnd"/>
      <w:r w:rsidRPr="00D310F8">
        <w:rPr>
          <w:rFonts w:ascii="Helvetica" w:hAnsi="Helvetica" w:cs="Helvetica"/>
          <w:color w:val="000000"/>
        </w:rPr>
        <w:t xml:space="preserve">  Award (Best use of Dust.js/Node.js)</w:t>
      </w:r>
    </w:p>
    <w:p w14:paraId="4732076F" w14:textId="77777777" w:rsidR="00D310F8" w:rsidRPr="00D310F8" w:rsidRDefault="00D310F8" w:rsidP="00D310F8">
      <w:pPr>
        <w:pStyle w:val="ListParagraph"/>
        <w:numPr>
          <w:ilvl w:val="0"/>
          <w:numId w:val="8"/>
        </w:numPr>
        <w:shd w:val="clear" w:color="auto" w:fill="FFFFFF"/>
        <w:rPr>
          <w:rFonts w:ascii="Helvetica" w:hAnsi="Helvetica" w:cs="Helvetica"/>
          <w:color w:val="000000"/>
        </w:rPr>
      </w:pPr>
      <w:r w:rsidRPr="00D310F8">
        <w:rPr>
          <w:rFonts w:ascii="Helvetica" w:hAnsi="Helvetica" w:cs="Helvetica"/>
          <w:color w:val="000000"/>
        </w:rPr>
        <w:t>Best Open source project</w:t>
      </w:r>
    </w:p>
    <w:p w14:paraId="61F75B33" w14:textId="55991947" w:rsidR="00D310F8" w:rsidRPr="00D310F8" w:rsidRDefault="00D310F8" w:rsidP="00D310F8">
      <w:pPr>
        <w:pStyle w:val="ListParagraph"/>
        <w:numPr>
          <w:ilvl w:val="0"/>
          <w:numId w:val="8"/>
        </w:numPr>
        <w:shd w:val="clear" w:color="auto" w:fill="FFFFFF"/>
        <w:rPr>
          <w:rFonts w:ascii="Helvetica" w:hAnsi="Helvetica" w:cs="Helvetica"/>
          <w:color w:val="000000"/>
        </w:rPr>
      </w:pPr>
      <w:r w:rsidRPr="00D310F8">
        <w:rPr>
          <w:rFonts w:ascii="Helvetica" w:hAnsi="Helvetica" w:cs="Helvetica"/>
          <w:color w:val="000000"/>
        </w:rPr>
        <w:t>App with the Best customer experience</w:t>
      </w:r>
      <w:r w:rsidR="00F17EFF">
        <w:rPr>
          <w:rFonts w:ascii="Helvetica" w:hAnsi="Helvetica" w:cs="Helvetica"/>
          <w:color w:val="000000"/>
        </w:rPr>
        <w:t xml:space="preserve"> </w:t>
      </w:r>
    </w:p>
    <w:p w14:paraId="6A9D8135" w14:textId="77777777" w:rsidR="00D310F8" w:rsidRPr="00D310F8" w:rsidRDefault="00D310F8" w:rsidP="00D310F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12" w:lineRule="atLeast"/>
        <w:rPr>
          <w:rFonts w:ascii="Helvetica" w:hAnsi="Helvetica" w:cs="Helvetica"/>
          <w:color w:val="000000"/>
        </w:rPr>
      </w:pPr>
      <w:r w:rsidRPr="00D310F8">
        <w:rPr>
          <w:rFonts w:ascii="Helvetica" w:hAnsi="Helvetica" w:cs="Helvetica"/>
          <w:color w:val="000000"/>
        </w:rPr>
        <w:t>Most innovative project</w:t>
      </w:r>
    </w:p>
    <w:p w14:paraId="46707DD4" w14:textId="77777777" w:rsidR="00D310F8" w:rsidRPr="00D310F8" w:rsidRDefault="00D310F8" w:rsidP="00D310F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12" w:lineRule="atLeast"/>
        <w:rPr>
          <w:rFonts w:ascii="Helvetica" w:hAnsi="Helvetica" w:cs="Helvetica"/>
          <w:color w:val="000000"/>
        </w:rPr>
      </w:pPr>
      <w:r w:rsidRPr="00D310F8">
        <w:rPr>
          <w:rFonts w:ascii="Helvetica" w:hAnsi="Helvetica" w:cs="Helvetica"/>
          <w:color w:val="000000"/>
        </w:rPr>
        <w:t>Best Demo</w:t>
      </w:r>
    </w:p>
    <w:p w14:paraId="36EB144F" w14:textId="77777777" w:rsidR="00D310F8" w:rsidRPr="00D310F8" w:rsidRDefault="00D310F8" w:rsidP="00D310F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12" w:lineRule="atLeast"/>
        <w:rPr>
          <w:rFonts w:ascii="Helvetica" w:hAnsi="Helvetica" w:cs="Helvetica"/>
          <w:color w:val="000000"/>
        </w:rPr>
      </w:pPr>
      <w:r w:rsidRPr="00D310F8">
        <w:rPr>
          <w:rFonts w:ascii="Helvetica" w:hAnsi="Helvetica" w:cs="Helvetica"/>
          <w:color w:val="000000"/>
        </w:rPr>
        <w:t>Most Liked T-Shirt</w:t>
      </w:r>
    </w:p>
    <w:p w14:paraId="6055A064" w14:textId="103A038C" w:rsidR="00D310F8" w:rsidRPr="00D310F8" w:rsidRDefault="00D310F8" w:rsidP="00A16D7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12" w:lineRule="atLeast"/>
        <w:rPr>
          <w:rFonts w:ascii="Helvetica" w:hAnsi="Helvetica" w:cs="Helvetica"/>
          <w:bCs/>
          <w:color w:val="000000"/>
        </w:rPr>
      </w:pPr>
      <w:r w:rsidRPr="00D310F8">
        <w:rPr>
          <w:rFonts w:ascii="Helvetica" w:hAnsi="Helvetica" w:cs="Helvetica"/>
          <w:color w:val="000000"/>
        </w:rPr>
        <w:t xml:space="preserve">More on spot awards for helpful, fun and </w:t>
      </w:r>
      <w:r>
        <w:rPr>
          <w:rFonts w:ascii="Helvetica" w:hAnsi="Helvetica" w:cs="Helvetica"/>
          <w:color w:val="000000"/>
        </w:rPr>
        <w:t>goofy hacks and hackers</w:t>
      </w:r>
    </w:p>
    <w:p w14:paraId="199CEDE2" w14:textId="77777777" w:rsidR="00FB5CF0" w:rsidRDefault="00FB5CF0" w:rsidP="00256CB6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Helvetica" w:hAnsi="Helvetica" w:cs="Helvetica"/>
          <w:color w:val="000000"/>
        </w:rPr>
      </w:pPr>
    </w:p>
    <w:p w14:paraId="345EB332" w14:textId="77777777" w:rsidR="00FB5CF0" w:rsidRDefault="00FB5CF0" w:rsidP="00256CB6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Helvetica" w:hAnsi="Helvetica" w:cs="Helvetica"/>
          <w:color w:val="000000"/>
        </w:rPr>
      </w:pPr>
    </w:p>
    <w:tbl>
      <w:tblPr>
        <w:tblW w:w="10347" w:type="dxa"/>
        <w:tblInd w:w="93" w:type="dxa"/>
        <w:tblLook w:val="04A0" w:firstRow="1" w:lastRow="0" w:firstColumn="1" w:lastColumn="0" w:noHBand="0" w:noVBand="1"/>
      </w:tblPr>
      <w:tblGrid>
        <w:gridCol w:w="817"/>
        <w:gridCol w:w="7579"/>
        <w:gridCol w:w="1048"/>
        <w:gridCol w:w="903"/>
      </w:tblGrid>
      <w:tr w:rsidR="00F17EFF" w:rsidRPr="005E0E1E" w14:paraId="53C0B283" w14:textId="77777777" w:rsidTr="00F17EFF">
        <w:trPr>
          <w:trHeight w:val="310"/>
        </w:trPr>
        <w:tc>
          <w:tcPr>
            <w:tcW w:w="83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A11E44" w14:textId="2B9BCC96" w:rsidR="005E0E1E" w:rsidRPr="005E0E1E" w:rsidRDefault="005E0E1E" w:rsidP="005E0E1E">
            <w:pPr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2D232" w14:textId="77777777" w:rsidR="005E0E1E" w:rsidRPr="005E0E1E" w:rsidRDefault="005E0E1E" w:rsidP="005E0E1E">
            <w:pPr>
              <w:rPr>
                <w:rFonts w:ascii="Arial" w:hAnsi="Arial" w:cs="Arial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6B8EB" w14:textId="77777777" w:rsidR="005E0E1E" w:rsidRPr="005E0E1E" w:rsidRDefault="005E0E1E" w:rsidP="005E0E1E">
            <w:pPr>
              <w:rPr>
                <w:rFonts w:ascii="Arial" w:hAnsi="Arial" w:cs="Arial"/>
              </w:rPr>
            </w:pPr>
          </w:p>
        </w:tc>
      </w:tr>
      <w:tr w:rsidR="00F17EFF" w:rsidRPr="005E0E1E" w14:paraId="09C14A6C" w14:textId="77777777" w:rsidTr="00F17EFF">
        <w:trPr>
          <w:trHeight w:val="310"/>
        </w:trPr>
        <w:tc>
          <w:tcPr>
            <w:tcW w:w="83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F0C44B" w14:textId="77777777" w:rsidR="00D310F8" w:rsidRDefault="00D310F8" w:rsidP="00D310F8">
            <w:pPr>
              <w:shd w:val="clear" w:color="auto" w:fill="FFFFFF"/>
              <w:rPr>
                <w:rFonts w:ascii="Helvetica" w:hAnsi="Helvetica" w:cs="Helvetica"/>
                <w:color w:val="000000"/>
              </w:rPr>
            </w:pPr>
            <w:r w:rsidRPr="006C115F">
              <w:rPr>
                <w:rFonts w:ascii="Helvetica" w:hAnsi="Helvetica" w:cs="Helvetica"/>
                <w:b/>
                <w:bCs/>
                <w:color w:val="000000"/>
              </w:rPr>
              <w:t>Judging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 xml:space="preserve"> &amp; Presentation</w:t>
            </w:r>
            <w:r w:rsidRPr="006C115F">
              <w:rPr>
                <w:rFonts w:ascii="Helvetica" w:hAnsi="Helvetica" w:cs="Helvetica"/>
                <w:color w:val="000000"/>
              </w:rPr>
              <w:br/>
            </w:r>
          </w:p>
          <w:p w14:paraId="63A74158" w14:textId="77777777" w:rsidR="00D310F8" w:rsidRDefault="00D310F8" w:rsidP="00D310F8">
            <w:pPr>
              <w:shd w:val="clear" w:color="auto" w:fill="FFFFFF"/>
              <w:rPr>
                <w:rFonts w:ascii="Helvetica" w:hAnsi="Helvetica" w:cs="Helvetica"/>
                <w:color w:val="000000"/>
              </w:rPr>
            </w:pPr>
            <w:r w:rsidRPr="006C115F">
              <w:rPr>
                <w:rFonts w:ascii="Helvetica" w:hAnsi="Helvetica" w:cs="Helvetica"/>
                <w:color w:val="000000"/>
              </w:rPr>
              <w:t xml:space="preserve">Each entry will be given three minutes to demo their finished entry. </w:t>
            </w:r>
            <w:r>
              <w:rPr>
                <w:rFonts w:ascii="Helvetica" w:hAnsi="Helvetica" w:cs="Helvetica"/>
                <w:color w:val="000000"/>
              </w:rPr>
              <w:t>Try to avoid</w:t>
            </w:r>
            <w:r w:rsidRPr="006C115F">
              <w:rPr>
                <w:rFonts w:ascii="Helvetica" w:hAnsi="Helvetica" w:cs="Helvetica"/>
                <w:color w:val="000000"/>
              </w:rPr>
              <w:t xml:space="preserve"> </w:t>
            </w:r>
            <w:r>
              <w:rPr>
                <w:rFonts w:ascii="Helvetica" w:hAnsi="Helvetica" w:cs="Helvetica"/>
                <w:color w:val="000000"/>
              </w:rPr>
              <w:t xml:space="preserve">Slideshow presentations and focus on showing off </w:t>
            </w:r>
            <w:r w:rsidRPr="006C115F">
              <w:rPr>
                <w:rFonts w:ascii="Helvetica" w:hAnsi="Helvetica" w:cs="Helvetica"/>
                <w:color w:val="000000"/>
              </w:rPr>
              <w:t xml:space="preserve">your awesome </w:t>
            </w:r>
            <w:r>
              <w:rPr>
                <w:rFonts w:ascii="Helvetica" w:hAnsi="Helvetica" w:cs="Helvetica"/>
                <w:color w:val="000000"/>
              </w:rPr>
              <w:t>hacks.</w:t>
            </w:r>
          </w:p>
          <w:p w14:paraId="189C177A" w14:textId="77777777" w:rsidR="000B1D02" w:rsidRDefault="000B1D02" w:rsidP="00D310F8">
            <w:pPr>
              <w:shd w:val="clear" w:color="auto" w:fill="FFFFFF"/>
              <w:rPr>
                <w:rFonts w:ascii="Helvetica" w:hAnsi="Helvetica" w:cs="Helvetica"/>
                <w:color w:val="000000"/>
              </w:rPr>
            </w:pPr>
          </w:p>
          <w:p w14:paraId="7DA94C55" w14:textId="5222B58F" w:rsidR="000B1D02" w:rsidRDefault="000B1D02" w:rsidP="00D310F8">
            <w:pPr>
              <w:shd w:val="clear" w:color="auto" w:fill="FFFFFF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Criteria:</w:t>
            </w:r>
          </w:p>
          <w:tbl>
            <w:tblPr>
              <w:tblStyle w:val="LightShading-Accent1"/>
              <w:tblW w:w="0" w:type="auto"/>
              <w:tblLook w:val="04A0" w:firstRow="1" w:lastRow="0" w:firstColumn="1" w:lastColumn="0" w:noHBand="0" w:noVBand="1"/>
            </w:tblPr>
            <w:tblGrid>
              <w:gridCol w:w="2120"/>
              <w:gridCol w:w="6060"/>
            </w:tblGrid>
            <w:tr w:rsidR="00D310F8" w:rsidRPr="00A16D7D" w14:paraId="397C28AC" w14:textId="77777777" w:rsidTr="00D310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  <w:noWrap/>
                  <w:vAlign w:val="center"/>
                  <w:hideMark/>
                </w:tcPr>
                <w:p w14:paraId="2282AD7A" w14:textId="77777777" w:rsidR="00D310F8" w:rsidRPr="00A16D7D" w:rsidRDefault="00D310F8" w:rsidP="00314324">
                  <w:p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Innovation</w:t>
                  </w:r>
                </w:p>
              </w:tc>
              <w:tc>
                <w:tcPr>
                  <w:tcW w:w="6172" w:type="dxa"/>
                  <w:noWrap/>
                  <w:vAlign w:val="center"/>
                  <w:hideMark/>
                </w:tcPr>
                <w:p w14:paraId="0A45F95D" w14:textId="77777777" w:rsidR="00D310F8" w:rsidRPr="00A16D7D" w:rsidRDefault="00D310F8" w:rsidP="0031432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</w:rPr>
                  </w:pPr>
                  <w:r w:rsidRPr="00A16D7D">
                    <w:rPr>
                      <w:rFonts w:ascii="Arial" w:hAnsi="Arial" w:cs="Arial"/>
                    </w:rPr>
                    <w:t xml:space="preserve"> </w:t>
                  </w:r>
                  <w:r w:rsidRPr="00A16D7D">
                    <w:rPr>
                      <w:rFonts w:ascii="Arial" w:hAnsi="Arial" w:cs="Arial"/>
                      <w:b w:val="0"/>
                    </w:rPr>
                    <w:t>How unique and innovative is the submission?  </w:t>
                  </w:r>
                </w:p>
              </w:tc>
            </w:tr>
            <w:tr w:rsidR="00D310F8" w:rsidRPr="00A16D7D" w14:paraId="5E0FA950" w14:textId="77777777" w:rsidTr="00D310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  <w:noWrap/>
                  <w:vAlign w:val="center"/>
                </w:tcPr>
                <w:p w14:paraId="6B3117B0" w14:textId="77777777" w:rsidR="00D310F8" w:rsidRDefault="00D310F8" w:rsidP="00314324">
                  <w:p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Research</w:t>
                  </w:r>
                </w:p>
              </w:tc>
              <w:tc>
                <w:tcPr>
                  <w:tcW w:w="6172" w:type="dxa"/>
                  <w:noWrap/>
                  <w:vAlign w:val="center"/>
                </w:tcPr>
                <w:p w14:paraId="5566A689" w14:textId="77777777" w:rsidR="00D310F8" w:rsidRPr="00A16D7D" w:rsidRDefault="00D310F8" w:rsidP="0031432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Was the idea well thought or well researched?</w:t>
                  </w:r>
                </w:p>
              </w:tc>
            </w:tr>
            <w:tr w:rsidR="00D310F8" w:rsidRPr="00A16D7D" w14:paraId="6637389D" w14:textId="77777777" w:rsidTr="00D310F8">
              <w:trPr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  <w:noWrap/>
                  <w:vAlign w:val="center"/>
                  <w:hideMark/>
                </w:tcPr>
                <w:p w14:paraId="19DF5036" w14:textId="77777777" w:rsidR="00D310F8" w:rsidRPr="00A16D7D" w:rsidRDefault="00D310F8" w:rsidP="00314324">
                  <w:pPr>
                    <w:rPr>
                      <w:rFonts w:ascii="Arial" w:hAnsi="Arial" w:cs="Arial"/>
                      <w:color w:val="000000"/>
                    </w:rPr>
                  </w:pPr>
                  <w:r w:rsidRPr="00A16D7D">
                    <w:rPr>
                      <w:rFonts w:ascii="Arial" w:hAnsi="Arial" w:cs="Arial"/>
                      <w:color w:val="000000"/>
                    </w:rPr>
                    <w:t>Integration</w:t>
                  </w:r>
                </w:p>
              </w:tc>
              <w:tc>
                <w:tcPr>
                  <w:tcW w:w="6172" w:type="dxa"/>
                  <w:noWrap/>
                  <w:vAlign w:val="center"/>
                  <w:hideMark/>
                </w:tcPr>
                <w:p w14:paraId="2714DB8B" w14:textId="77777777" w:rsidR="00D310F8" w:rsidRPr="00A16D7D" w:rsidRDefault="00D310F8" w:rsidP="0031432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A16D7D">
                    <w:rPr>
                      <w:rFonts w:ascii="Arial" w:hAnsi="Arial" w:cs="Arial"/>
                    </w:rPr>
                    <w:t xml:space="preserve"> How well does the submission use technology of your choice </w:t>
                  </w:r>
                  <w:r w:rsidRPr="00A16D7D">
                    <w:rPr>
                      <w:rFonts w:ascii="Arial" w:hAnsi="Arial" w:cs="Arial"/>
                      <w:b/>
                    </w:rPr>
                    <w:t>OR</w:t>
                  </w:r>
                  <w:r w:rsidRPr="00A16D7D">
                    <w:rPr>
                      <w:rFonts w:ascii="Arial" w:hAnsi="Arial" w:cs="Arial"/>
                    </w:rPr>
                    <w:t xml:space="preserve"> PayPal's unique capabilities?</w:t>
                  </w:r>
                </w:p>
              </w:tc>
            </w:tr>
            <w:tr w:rsidR="00D310F8" w:rsidRPr="00A16D7D" w14:paraId="4346E1A8" w14:textId="77777777" w:rsidTr="00D310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  <w:noWrap/>
                  <w:vAlign w:val="center"/>
                  <w:hideMark/>
                </w:tcPr>
                <w:p w14:paraId="6F83C60F" w14:textId="77777777" w:rsidR="00D310F8" w:rsidRPr="00A16D7D" w:rsidRDefault="00D310F8" w:rsidP="00314324">
                  <w:pPr>
                    <w:rPr>
                      <w:rFonts w:ascii="Arial" w:hAnsi="Arial" w:cs="Arial"/>
                      <w:color w:val="000000"/>
                    </w:rPr>
                  </w:pPr>
                  <w:r w:rsidRPr="00A16D7D">
                    <w:rPr>
                      <w:rFonts w:ascii="Arial" w:hAnsi="Arial" w:cs="Arial"/>
                      <w:bCs w:val="0"/>
                      <w:color w:val="000000"/>
                    </w:rPr>
                    <w:t xml:space="preserve">Customer </w:t>
                  </w:r>
                  <w:r w:rsidRPr="00A16D7D">
                    <w:rPr>
                      <w:rFonts w:ascii="Arial" w:hAnsi="Arial" w:cs="Arial"/>
                      <w:color w:val="000000"/>
                    </w:rPr>
                    <w:t>friendly</w:t>
                  </w:r>
                </w:p>
              </w:tc>
              <w:tc>
                <w:tcPr>
                  <w:tcW w:w="6172" w:type="dxa"/>
                  <w:noWrap/>
                  <w:vAlign w:val="center"/>
                  <w:hideMark/>
                </w:tcPr>
                <w:p w14:paraId="2D522449" w14:textId="77777777" w:rsidR="00D310F8" w:rsidRPr="00A16D7D" w:rsidRDefault="00D310F8" w:rsidP="0031432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A16D7D">
                    <w:rPr>
                      <w:rFonts w:ascii="Arial" w:hAnsi="Arial" w:cs="Arial"/>
                    </w:rPr>
                    <w:t xml:space="preserve"> How useful is the submission to the end customer?</w:t>
                  </w:r>
                </w:p>
              </w:tc>
            </w:tr>
            <w:tr w:rsidR="00D310F8" w:rsidRPr="00A16D7D" w14:paraId="2B393C52" w14:textId="77777777" w:rsidTr="00D310F8">
              <w:trPr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  <w:noWrap/>
                  <w:vAlign w:val="center"/>
                  <w:hideMark/>
                </w:tcPr>
                <w:p w14:paraId="114BBB68" w14:textId="77777777" w:rsidR="00D310F8" w:rsidRPr="00A16D7D" w:rsidRDefault="00D310F8" w:rsidP="00314324">
                  <w:pPr>
                    <w:rPr>
                      <w:rFonts w:ascii="Arial" w:hAnsi="Arial" w:cs="Arial"/>
                      <w:color w:val="000000"/>
                    </w:rPr>
                  </w:pPr>
                  <w:r w:rsidRPr="00A16D7D">
                    <w:rPr>
                      <w:rFonts w:ascii="Arial" w:hAnsi="Arial" w:cs="Arial"/>
                      <w:color w:val="000000"/>
                    </w:rPr>
                    <w:t>User Experience</w:t>
                  </w:r>
                </w:p>
              </w:tc>
              <w:tc>
                <w:tcPr>
                  <w:tcW w:w="6172" w:type="dxa"/>
                  <w:noWrap/>
                  <w:vAlign w:val="center"/>
                  <w:hideMark/>
                </w:tcPr>
                <w:p w14:paraId="2161424D" w14:textId="77777777" w:rsidR="00D310F8" w:rsidRPr="00A16D7D" w:rsidRDefault="00D310F8" w:rsidP="0031432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A16D7D">
                    <w:rPr>
                      <w:rFonts w:ascii="Arial" w:hAnsi="Arial" w:cs="Arial"/>
                    </w:rPr>
                    <w:t xml:space="preserve"> How well designed and fluid is the customer journey &amp; experience?</w:t>
                  </w:r>
                </w:p>
              </w:tc>
            </w:tr>
            <w:tr w:rsidR="00D310F8" w:rsidRPr="00A16D7D" w14:paraId="4FC68607" w14:textId="77777777" w:rsidTr="00D310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dxa"/>
                  <w:noWrap/>
                  <w:vAlign w:val="center"/>
                </w:tcPr>
                <w:p w14:paraId="4DCBE00B" w14:textId="77777777" w:rsidR="00D310F8" w:rsidRPr="003F2246" w:rsidRDefault="00D310F8" w:rsidP="00314324">
                  <w:pPr>
                    <w:rPr>
                      <w:rFonts w:ascii="Arial" w:hAnsi="Arial" w:cs="Arial"/>
                      <w:bCs w:val="0"/>
                      <w:color w:val="000000"/>
                    </w:rPr>
                  </w:pPr>
                  <w:r>
                    <w:rPr>
                      <w:rFonts w:ascii="Arial" w:hAnsi="Arial" w:cs="Arial"/>
                      <w:bCs w:val="0"/>
                      <w:color w:val="000000"/>
                    </w:rPr>
                    <w:t>Implementation</w:t>
                  </w:r>
                </w:p>
              </w:tc>
              <w:tc>
                <w:tcPr>
                  <w:tcW w:w="6172" w:type="dxa"/>
                  <w:noWrap/>
                  <w:vAlign w:val="center"/>
                </w:tcPr>
                <w:p w14:paraId="215EE010" w14:textId="77777777" w:rsidR="00D310F8" w:rsidRPr="00A16D7D" w:rsidRDefault="00D310F8" w:rsidP="0031432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well implemented is the project?</w:t>
                  </w:r>
                </w:p>
              </w:tc>
            </w:tr>
          </w:tbl>
          <w:p w14:paraId="228D2CB3" w14:textId="47A825E8" w:rsidR="005E0E1E" w:rsidRPr="005E0E1E" w:rsidRDefault="005E0E1E" w:rsidP="00F17EFF">
            <w:pPr>
              <w:shd w:val="clear" w:color="auto" w:fill="FFFFFF"/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89217" w14:textId="27D87248" w:rsidR="005E0E1E" w:rsidRPr="005E0E1E" w:rsidRDefault="005E0E1E" w:rsidP="005E0E1E">
            <w:pPr>
              <w:rPr>
                <w:rFonts w:ascii="Arial" w:hAnsi="Arial" w:cs="Arial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945A4" w14:textId="1304525D" w:rsidR="005E0E1E" w:rsidRPr="005E0E1E" w:rsidRDefault="005E0E1E" w:rsidP="005E0E1E">
            <w:pPr>
              <w:rPr>
                <w:rFonts w:ascii="Arial" w:hAnsi="Arial" w:cs="Arial"/>
              </w:rPr>
            </w:pPr>
          </w:p>
        </w:tc>
      </w:tr>
      <w:tr w:rsidR="00F17EFF" w:rsidRPr="005E0E1E" w14:paraId="0401B6F9" w14:textId="77777777" w:rsidTr="00F17EFF">
        <w:trPr>
          <w:gridAfter w:val="3"/>
          <w:wAfter w:w="9544" w:type="dxa"/>
          <w:trHeight w:val="310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07DEF8" w14:textId="17D78428" w:rsidR="00F17EFF" w:rsidRPr="005E0E1E" w:rsidRDefault="00F17EFF" w:rsidP="005E0E1E">
            <w:pPr>
              <w:jc w:val="right"/>
              <w:rPr>
                <w:rFonts w:ascii="Arial" w:hAnsi="Arial" w:cs="Arial"/>
              </w:rPr>
            </w:pPr>
          </w:p>
        </w:tc>
      </w:tr>
      <w:tr w:rsidR="00F17EFF" w:rsidRPr="005E0E1E" w14:paraId="39C3297B" w14:textId="77777777" w:rsidTr="00F17EFF">
        <w:trPr>
          <w:trHeight w:val="310"/>
        </w:trPr>
        <w:tc>
          <w:tcPr>
            <w:tcW w:w="83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61C5B" w14:textId="2B56FFBB" w:rsidR="005E0E1E" w:rsidRPr="005E0E1E" w:rsidRDefault="005E0E1E" w:rsidP="005E0E1E">
            <w:pPr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AAE5F" w14:textId="1552FA3F" w:rsidR="005E0E1E" w:rsidRPr="005E0E1E" w:rsidRDefault="005E0E1E" w:rsidP="005E0E1E">
            <w:pPr>
              <w:rPr>
                <w:rFonts w:ascii="Arial" w:hAnsi="Arial" w:cs="Arial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C027C8" w14:textId="12F32805" w:rsidR="005E0E1E" w:rsidRPr="005E0E1E" w:rsidRDefault="005E0E1E" w:rsidP="005E0E1E">
            <w:pPr>
              <w:jc w:val="right"/>
              <w:rPr>
                <w:rFonts w:ascii="Arial" w:hAnsi="Arial" w:cs="Arial"/>
              </w:rPr>
            </w:pPr>
          </w:p>
        </w:tc>
      </w:tr>
      <w:tr w:rsidR="00F17EFF" w:rsidRPr="005E0E1E" w14:paraId="4D49D263" w14:textId="77777777" w:rsidTr="00F17EFF">
        <w:trPr>
          <w:trHeight w:val="310"/>
        </w:trPr>
        <w:tc>
          <w:tcPr>
            <w:tcW w:w="83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B170C" w14:textId="52C6DF02" w:rsidR="005E0E1E" w:rsidRPr="005E0E1E" w:rsidRDefault="00FF674E" w:rsidP="005E0E1E">
            <w:pPr>
              <w:rPr>
                <w:rFonts w:ascii="Arial" w:hAnsi="Arial" w:cs="Arial"/>
              </w:rPr>
            </w:pPr>
            <w:r>
              <w:rPr>
                <w:rFonts w:ascii="Helvetica" w:hAnsi="Helvetica" w:cs="Helvetica"/>
                <w:b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49D6F7C2" wp14:editId="42F4C9EC">
                  <wp:simplePos x="0" y="0"/>
                  <wp:positionH relativeFrom="column">
                    <wp:posOffset>329565</wp:posOffset>
                  </wp:positionH>
                  <wp:positionV relativeFrom="paragraph">
                    <wp:posOffset>73025</wp:posOffset>
                  </wp:positionV>
                  <wp:extent cx="4591050" cy="274574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274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4FE627" w14:textId="09C3593B" w:rsidR="005E0E1E" w:rsidRPr="005E0E1E" w:rsidRDefault="005E0E1E" w:rsidP="005E0E1E">
            <w:pPr>
              <w:rPr>
                <w:rFonts w:ascii="Arial" w:hAnsi="Arial" w:cs="Arial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D21E3" w14:textId="439D6F4B" w:rsidR="005E0E1E" w:rsidRPr="005E0E1E" w:rsidRDefault="005E0E1E" w:rsidP="005E0E1E">
            <w:pPr>
              <w:jc w:val="right"/>
              <w:rPr>
                <w:rFonts w:ascii="Arial" w:hAnsi="Arial" w:cs="Arial"/>
              </w:rPr>
            </w:pPr>
          </w:p>
        </w:tc>
      </w:tr>
      <w:tr w:rsidR="00F17EFF" w:rsidRPr="005E0E1E" w14:paraId="3CD89E8B" w14:textId="77777777" w:rsidTr="00F17EFF">
        <w:trPr>
          <w:trHeight w:val="310"/>
        </w:trPr>
        <w:tc>
          <w:tcPr>
            <w:tcW w:w="83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190066" w14:textId="42EF7AB6" w:rsidR="005E0E1E" w:rsidRPr="005E0E1E" w:rsidRDefault="005E0E1E" w:rsidP="005E0E1E">
            <w:pPr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11A20" w14:textId="43EF0068" w:rsidR="005E0E1E" w:rsidRPr="005E0E1E" w:rsidRDefault="005E0E1E" w:rsidP="005E0E1E">
            <w:pPr>
              <w:rPr>
                <w:rFonts w:ascii="Arial" w:hAnsi="Arial" w:cs="Arial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42BFE" w14:textId="6E1C04BF" w:rsidR="005E0E1E" w:rsidRPr="005E0E1E" w:rsidRDefault="005E0E1E" w:rsidP="005E0E1E">
            <w:pPr>
              <w:jc w:val="right"/>
              <w:rPr>
                <w:rFonts w:ascii="Arial" w:hAnsi="Arial" w:cs="Arial"/>
              </w:rPr>
            </w:pPr>
          </w:p>
        </w:tc>
      </w:tr>
      <w:tr w:rsidR="00F17EFF" w:rsidRPr="005E0E1E" w14:paraId="4163D61C" w14:textId="77777777" w:rsidTr="00F17EFF">
        <w:trPr>
          <w:trHeight w:val="310"/>
        </w:trPr>
        <w:tc>
          <w:tcPr>
            <w:tcW w:w="83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470A4B" w14:textId="1039FFCB" w:rsidR="005E0E1E" w:rsidRPr="005E0E1E" w:rsidRDefault="005E0E1E" w:rsidP="005E0E1E">
            <w:pPr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2CA3F" w14:textId="4C91CB88" w:rsidR="005E0E1E" w:rsidRPr="005E0E1E" w:rsidRDefault="005E0E1E" w:rsidP="005E0E1E">
            <w:pPr>
              <w:rPr>
                <w:rFonts w:ascii="Arial" w:hAnsi="Arial" w:cs="Arial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5950D" w14:textId="7843654A" w:rsidR="005E0E1E" w:rsidRPr="005E0E1E" w:rsidRDefault="005E0E1E" w:rsidP="005E0E1E">
            <w:pPr>
              <w:jc w:val="right"/>
              <w:rPr>
                <w:rFonts w:ascii="Arial" w:hAnsi="Arial" w:cs="Arial"/>
              </w:rPr>
            </w:pPr>
          </w:p>
        </w:tc>
      </w:tr>
    </w:tbl>
    <w:p w14:paraId="49BE1A7F" w14:textId="78E3D54D" w:rsidR="005E0E1E" w:rsidRDefault="00F828D7" w:rsidP="00F828D7">
      <w:pPr>
        <w:shd w:val="clear" w:color="auto" w:fill="FFFFFF"/>
        <w:spacing w:before="100" w:beforeAutospacing="1" w:after="100" w:afterAutospacing="1" w:line="312" w:lineRule="atLeast"/>
        <w:jc w:val="center"/>
        <w:rPr>
          <w:rFonts w:ascii="Helvetica" w:hAnsi="Helvetica" w:cs="Helvetica"/>
          <w:b/>
          <w:color w:val="000000"/>
        </w:rPr>
      </w:pPr>
      <w:r>
        <w:rPr>
          <w:rFonts w:ascii="Helvetica" w:hAnsi="Helvetica" w:cs="Helvetica"/>
          <w:b/>
          <w:color w:val="000000"/>
        </w:rPr>
        <w:t xml:space="preserve">Pre-registration link: </w:t>
      </w:r>
      <w:hyperlink r:id="rId9" w:history="1">
        <w:r w:rsidRPr="00B70BDC">
          <w:rPr>
            <w:rStyle w:val="Hyperlink"/>
            <w:rFonts w:ascii="Helvetica" w:hAnsi="Helvetica" w:cs="Helvetica"/>
            <w:b/>
          </w:rPr>
          <w:t>http://ppintern.hackathon.io/</w:t>
        </w:r>
      </w:hyperlink>
    </w:p>
    <w:p w14:paraId="63336F7A" w14:textId="77777777" w:rsidR="00F828D7" w:rsidRPr="005E0E1E" w:rsidRDefault="00F828D7" w:rsidP="00F17EFF">
      <w:pPr>
        <w:shd w:val="clear" w:color="auto" w:fill="FFFFFF"/>
        <w:spacing w:before="100" w:beforeAutospacing="1" w:after="100" w:afterAutospacing="1" w:line="312" w:lineRule="atLeast"/>
        <w:rPr>
          <w:rFonts w:ascii="Helvetica" w:hAnsi="Helvetica" w:cs="Helvetica"/>
          <w:b/>
          <w:color w:val="000000"/>
        </w:rPr>
      </w:pPr>
    </w:p>
    <w:sectPr w:rsidR="00F828D7" w:rsidRPr="005E0E1E" w:rsidSect="00A16D7D">
      <w:footerReference w:type="default" r:id="rId10"/>
      <w:headerReference w:type="first" r:id="rId11"/>
      <w:footerReference w:type="first" r:id="rId12"/>
      <w:pgSz w:w="12240" w:h="15840"/>
      <w:pgMar w:top="72" w:right="1008" w:bottom="187" w:left="1008" w:header="360" w:footer="115" w:gutter="0"/>
      <w:pgNumType w:start="1"/>
      <w:cols w:space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2147FC" w14:textId="77777777" w:rsidR="00212F70" w:rsidRDefault="00212F70">
      <w:r>
        <w:separator/>
      </w:r>
    </w:p>
  </w:endnote>
  <w:endnote w:type="continuationSeparator" w:id="0">
    <w:p w14:paraId="53591DAD" w14:textId="77777777" w:rsidR="00212F70" w:rsidRDefault="00212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1F7D42" w14:textId="0DC007E9" w:rsidR="00F17EFF" w:rsidRDefault="00F17EFF" w:rsidP="00F17EFF">
    <w:pPr>
      <w:pStyle w:val="Footer"/>
      <w:tabs>
        <w:tab w:val="clear" w:pos="4320"/>
        <w:tab w:val="clear" w:pos="8640"/>
        <w:tab w:val="right" w:pos="10170"/>
      </w:tabs>
    </w:pPr>
  </w:p>
  <w:p w14:paraId="60154ED3" w14:textId="77777777" w:rsidR="00F17EFF" w:rsidRPr="005372D2" w:rsidRDefault="00F17EFF" w:rsidP="00F17EFF">
    <w:pPr>
      <w:ind w:left="270"/>
      <w:rPr>
        <w:rFonts w:ascii="Segoe UI Light" w:hAnsi="Segoe UI Light"/>
        <w:sz w:val="18"/>
      </w:rPr>
    </w:pPr>
    <w:r w:rsidRPr="00D24E46">
      <w:rPr>
        <w:rFonts w:ascii="Segoe UI Light" w:hAnsi="Segoe UI Light"/>
        <w:sz w:val="18"/>
      </w:rPr>
      <w:t>* Rules and Schedules subject to change at the discretion of organizers.</w:t>
    </w:r>
    <w:r>
      <w:rPr>
        <w:rFonts w:ascii="Segoe UI Light" w:hAnsi="Segoe UI Light"/>
        <w:sz w:val="18"/>
      </w:rPr>
      <w:t xml:space="preserve"> </w:t>
    </w:r>
    <w:r w:rsidRPr="005372D2">
      <w:rPr>
        <w:rFonts w:ascii="Segoe UI Light" w:hAnsi="Segoe UI Light"/>
        <w:sz w:val="18"/>
      </w:rPr>
      <w:t xml:space="preserve">If you </w:t>
    </w:r>
    <w:del w:id="1" w:author="Schwartz, Amanda(amschwartz)" w:date="2011-10-28T15:31:00Z">
      <w:r w:rsidRPr="005372D2" w:rsidDel="00FB56F7">
        <w:rPr>
          <w:rFonts w:ascii="Segoe UI Light" w:hAnsi="Segoe UI Light"/>
          <w:sz w:val="18"/>
        </w:rPr>
        <w:delText>think of other ways to improve the idea evaluation</w:delText>
      </w:r>
    </w:del>
    <w:ins w:id="2" w:author="Schwartz, Amanda(amschwartz)" w:date="2011-10-28T15:31:00Z">
      <w:r w:rsidRPr="005372D2">
        <w:rPr>
          <w:rFonts w:ascii="Segoe UI Light" w:hAnsi="Segoe UI Light"/>
          <w:sz w:val="18"/>
        </w:rPr>
        <w:t>have any additional feedback,</w:t>
      </w:r>
    </w:ins>
    <w:r w:rsidRPr="005372D2">
      <w:rPr>
        <w:rFonts w:ascii="Segoe UI Light" w:hAnsi="Segoe UI Light"/>
        <w:sz w:val="18"/>
      </w:rPr>
      <w:t xml:space="preserve"> </w:t>
    </w:r>
    <w:del w:id="3" w:author="Schwartz, Amanda(amschwartz)" w:date="2011-10-28T15:31:00Z">
      <w:r w:rsidRPr="005372D2" w:rsidDel="00FB56F7">
        <w:rPr>
          <w:rFonts w:ascii="Segoe UI Light" w:hAnsi="Segoe UI Light"/>
          <w:sz w:val="18"/>
        </w:rPr>
        <w:delText xml:space="preserve">then </w:delText>
      </w:r>
    </w:del>
    <w:proofErr w:type="gramStart"/>
    <w:r w:rsidRPr="005372D2">
      <w:rPr>
        <w:rFonts w:ascii="Segoe UI Light" w:hAnsi="Segoe UI Light"/>
        <w:sz w:val="18"/>
      </w:rPr>
      <w:t>please :</w:t>
    </w:r>
    <w:proofErr w:type="gramEnd"/>
    <w:r>
      <w:rPr>
        <w:rFonts w:ascii="Segoe UI Light" w:hAnsi="Segoe UI Light"/>
        <w:sz w:val="18"/>
      </w:rPr>
      <w:t xml:space="preserve"> </w:t>
    </w:r>
  </w:p>
  <w:p w14:paraId="2C7DEC9D" w14:textId="77777777" w:rsidR="00F17EFF" w:rsidRPr="005372D2" w:rsidRDefault="00F17EFF" w:rsidP="00F17EFF">
    <w:pPr>
      <w:ind w:left="270" w:firstLine="450"/>
      <w:rPr>
        <w:rFonts w:ascii="Segoe UI Light" w:hAnsi="Segoe UI Light"/>
        <w:sz w:val="18"/>
      </w:rPr>
    </w:pPr>
    <w:proofErr w:type="gramStart"/>
    <w:r w:rsidRPr="005372D2">
      <w:rPr>
        <w:rFonts w:ascii="Segoe UI Light" w:hAnsi="Segoe UI Light"/>
        <w:sz w:val="18"/>
      </w:rPr>
      <w:t>e-mail</w:t>
    </w:r>
    <w:proofErr w:type="gramEnd"/>
    <w:r w:rsidRPr="005372D2">
      <w:rPr>
        <w:rFonts w:ascii="Segoe UI Light" w:hAnsi="Segoe UI Light"/>
        <w:sz w:val="18"/>
      </w:rPr>
      <w:t xml:space="preserve">: </w:t>
    </w:r>
    <w:hyperlink r:id="rId1" w:history="1">
      <w:r w:rsidRPr="005372D2">
        <w:rPr>
          <w:rStyle w:val="Hyperlink"/>
          <w:rFonts w:ascii="Segoe UI Light" w:hAnsi="Segoe UI Light"/>
          <w:sz w:val="18"/>
        </w:rPr>
        <w:t>labs@paypal.com</w:t>
      </w:r>
    </w:hyperlink>
    <w:r w:rsidRPr="005372D2">
      <w:rPr>
        <w:rFonts w:ascii="Segoe UI Light" w:hAnsi="Segoe UI Light"/>
        <w:sz w:val="18"/>
      </w:rPr>
      <w:t xml:space="preserve"> </w:t>
    </w:r>
    <w:r w:rsidRPr="005372D2">
      <w:rPr>
        <w:rFonts w:ascii="Segoe UI Light" w:hAnsi="Segoe UI Light"/>
        <w:bCs/>
        <w:i/>
        <w:iCs/>
        <w:sz w:val="18"/>
      </w:rPr>
      <w:t xml:space="preserve"> </w:t>
    </w:r>
    <w:del w:id="4" w:author="Schwartz, Amanda(amschwartz)" w:date="2012-01-23T13:50:00Z">
      <w:r w:rsidRPr="005372D2" w:rsidDel="003A554A">
        <w:rPr>
          <w:rFonts w:ascii="Segoe UI Light" w:hAnsi="Segoe UI Light"/>
          <w:sz w:val="18"/>
        </w:rPr>
        <w:delText xml:space="preserve">Thank </w:delText>
      </w:r>
    </w:del>
    <w:r w:rsidRPr="005372D2">
      <w:rPr>
        <w:rFonts w:ascii="Segoe UI Light" w:hAnsi="Segoe UI Light"/>
        <w:sz w:val="18"/>
      </w:rPr>
      <w:t xml:space="preserve">or call/text:  1-616-hack-day or Facebook: </w:t>
    </w:r>
    <w:proofErr w:type="spellStart"/>
    <w:r w:rsidRPr="005372D2">
      <w:rPr>
        <w:rFonts w:ascii="Segoe UI Light" w:hAnsi="Segoe UI Light"/>
        <w:sz w:val="18"/>
      </w:rPr>
      <w:t>PayPaleBayInterns</w:t>
    </w:r>
    <w:proofErr w:type="spellEnd"/>
  </w:p>
  <w:p w14:paraId="75EB1574" w14:textId="77777777" w:rsidR="00F17EFF" w:rsidRDefault="00F17EFF" w:rsidP="00F17EFF">
    <w:pPr>
      <w:pStyle w:val="Footer"/>
      <w:tabs>
        <w:tab w:val="clear" w:pos="4320"/>
        <w:tab w:val="clear" w:pos="8640"/>
        <w:tab w:val="right" w:pos="10170"/>
      </w:tabs>
    </w:pPr>
    <w:r>
      <w:tab/>
      <w:t xml:space="preserve">                                           </w:t>
    </w:r>
    <w:del w:id="5" w:author="Schwartz, Amanda(amschwartz)" w:date="2011-10-28T15:31:00Z">
      <w:r w:rsidDel="00FB56F7">
        <w:rPr>
          <w:rStyle w:val="PageNumber"/>
        </w:rPr>
        <w:fldChar w:fldCharType="begin"/>
      </w:r>
      <w:r w:rsidDel="00FB56F7">
        <w:rPr>
          <w:rStyle w:val="PageNumber"/>
        </w:rPr>
        <w:delInstrText xml:space="preserve"> PAGE </w:delInstrText>
      </w:r>
      <w:r w:rsidDel="00FB56F7">
        <w:rPr>
          <w:rStyle w:val="PageNumber"/>
        </w:rPr>
        <w:fldChar w:fldCharType="separate"/>
      </w:r>
      <w:r w:rsidDel="00FB56F7">
        <w:rPr>
          <w:rStyle w:val="PageNumber"/>
          <w:noProof/>
        </w:rPr>
        <w:delText>1</w:delText>
      </w:r>
      <w:r w:rsidDel="00FB56F7">
        <w:rPr>
          <w:rStyle w:val="PageNumber"/>
        </w:rPr>
        <w:fldChar w:fldCharType="end"/>
      </w:r>
    </w:del>
  </w:p>
  <w:p w14:paraId="2D628079" w14:textId="0017239A" w:rsidR="00F049D5" w:rsidRDefault="00F049D5" w:rsidP="00AC5FCB">
    <w:pPr>
      <w:pStyle w:val="Footer"/>
      <w:rPr>
        <w:sz w:val="12"/>
      </w:rPr>
    </w:pP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C3FE2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95B46E" w14:textId="77777777" w:rsidR="005372D2" w:rsidRDefault="005372D2" w:rsidP="00587909">
    <w:pPr>
      <w:pStyle w:val="Footer"/>
      <w:tabs>
        <w:tab w:val="clear" w:pos="4320"/>
        <w:tab w:val="clear" w:pos="8640"/>
        <w:tab w:val="right" w:pos="10170"/>
      </w:tabs>
    </w:pPr>
    <w:r w:rsidRPr="005372D2">
      <w:rPr>
        <w:noProof/>
      </w:rPr>
      <w:drawing>
        <wp:anchor distT="0" distB="0" distL="114300" distR="114300" simplePos="0" relativeHeight="251663872" behindDoc="1" locked="0" layoutInCell="1" allowOverlap="1" wp14:anchorId="4B9EB7AF" wp14:editId="4F07214F">
          <wp:simplePos x="638175" y="9677400"/>
          <wp:positionH relativeFrom="margin">
            <wp:align>center</wp:align>
          </wp:positionH>
          <wp:positionV relativeFrom="margin">
            <wp:posOffset>9542145</wp:posOffset>
          </wp:positionV>
          <wp:extent cx="1903730" cy="299720"/>
          <wp:effectExtent l="0" t="0" r="1270" b="5080"/>
          <wp:wrapTight wrapText="bothSides">
            <wp:wrapPolygon edited="0">
              <wp:start x="0" y="0"/>
              <wp:lineTo x="0" y="20593"/>
              <wp:lineTo x="21398" y="20593"/>
              <wp:lineTo x="21398" y="0"/>
              <wp:lineTo x="0" y="0"/>
            </wp:wrapPolygon>
          </wp:wrapTight>
          <wp:docPr id="5" name="Picture 4" descr="http://uie.paypal.com/sites/default/files/uie-logo_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4" descr="http://uie.paypal.com/sites/default/files/uie-logo_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3730" cy="299720"/>
                  </a:xfrm>
                  <a:prstGeom prst="rect">
                    <a:avLst/>
                  </a:prstGeom>
                  <a:solidFill>
                    <a:schemeClr val="bg1">
                      <a:alpha val="84000"/>
                    </a:schemeClr>
                  </a:solidFill>
                  <a:extLst/>
                </pic:spPr>
              </pic:pic>
            </a:graphicData>
          </a:graphic>
        </wp:anchor>
      </w:drawing>
    </w:r>
  </w:p>
  <w:p w14:paraId="1AF16559" w14:textId="3953D586" w:rsidR="00A16D7D" w:rsidRPr="005372D2" w:rsidRDefault="00D24E46" w:rsidP="00A16D7D">
    <w:pPr>
      <w:ind w:left="270"/>
      <w:rPr>
        <w:rFonts w:ascii="Segoe UI Light" w:hAnsi="Segoe UI Light"/>
        <w:sz w:val="18"/>
      </w:rPr>
    </w:pPr>
    <w:r w:rsidRPr="00D24E46">
      <w:rPr>
        <w:rFonts w:ascii="Segoe UI Light" w:hAnsi="Segoe UI Light"/>
        <w:sz w:val="18"/>
      </w:rPr>
      <w:t>* Rules and Schedules subject to change at the discretion of organizers.</w:t>
    </w:r>
    <w:r>
      <w:rPr>
        <w:rFonts w:ascii="Segoe UI Light" w:hAnsi="Segoe UI Light"/>
        <w:sz w:val="18"/>
      </w:rPr>
      <w:t xml:space="preserve"> </w:t>
    </w:r>
    <w:r w:rsidR="00A16D7D" w:rsidRPr="005372D2">
      <w:rPr>
        <w:rFonts w:ascii="Segoe UI Light" w:hAnsi="Segoe UI Light"/>
        <w:sz w:val="18"/>
      </w:rPr>
      <w:t xml:space="preserve">If you </w:t>
    </w:r>
    <w:del w:id="19" w:author="Schwartz, Amanda(amschwartz)" w:date="2011-10-28T15:31:00Z">
      <w:r w:rsidR="00A16D7D" w:rsidRPr="005372D2" w:rsidDel="00FB56F7">
        <w:rPr>
          <w:rFonts w:ascii="Segoe UI Light" w:hAnsi="Segoe UI Light"/>
          <w:sz w:val="18"/>
        </w:rPr>
        <w:delText>think of other ways to improve the idea evaluation</w:delText>
      </w:r>
    </w:del>
    <w:ins w:id="20" w:author="Schwartz, Amanda(amschwartz)" w:date="2011-10-28T15:31:00Z">
      <w:r w:rsidR="00A16D7D" w:rsidRPr="005372D2">
        <w:rPr>
          <w:rFonts w:ascii="Segoe UI Light" w:hAnsi="Segoe UI Light"/>
          <w:sz w:val="18"/>
        </w:rPr>
        <w:t>have any additional feedback,</w:t>
      </w:r>
    </w:ins>
    <w:r w:rsidR="00A16D7D" w:rsidRPr="005372D2">
      <w:rPr>
        <w:rFonts w:ascii="Segoe UI Light" w:hAnsi="Segoe UI Light"/>
        <w:sz w:val="18"/>
      </w:rPr>
      <w:t xml:space="preserve"> </w:t>
    </w:r>
    <w:del w:id="21" w:author="Schwartz, Amanda(amschwartz)" w:date="2011-10-28T15:31:00Z">
      <w:r w:rsidR="00A16D7D" w:rsidRPr="005372D2" w:rsidDel="00FB56F7">
        <w:rPr>
          <w:rFonts w:ascii="Segoe UI Light" w:hAnsi="Segoe UI Light"/>
          <w:sz w:val="18"/>
        </w:rPr>
        <w:delText xml:space="preserve">then </w:delText>
      </w:r>
    </w:del>
    <w:proofErr w:type="gramStart"/>
    <w:r w:rsidR="00A16D7D" w:rsidRPr="005372D2">
      <w:rPr>
        <w:rFonts w:ascii="Segoe UI Light" w:hAnsi="Segoe UI Light"/>
        <w:sz w:val="18"/>
      </w:rPr>
      <w:t>please :</w:t>
    </w:r>
    <w:proofErr w:type="gramEnd"/>
    <w:r>
      <w:rPr>
        <w:rFonts w:ascii="Segoe UI Light" w:hAnsi="Segoe UI Light"/>
        <w:sz w:val="18"/>
      </w:rPr>
      <w:t xml:space="preserve"> </w:t>
    </w:r>
  </w:p>
  <w:p w14:paraId="39C9D050" w14:textId="77777777" w:rsidR="00A16D7D" w:rsidRPr="005372D2" w:rsidRDefault="00A16D7D" w:rsidP="00A16D7D">
    <w:pPr>
      <w:ind w:left="270" w:firstLine="450"/>
      <w:rPr>
        <w:rFonts w:ascii="Segoe UI Light" w:hAnsi="Segoe UI Light"/>
        <w:sz w:val="18"/>
      </w:rPr>
    </w:pPr>
    <w:proofErr w:type="gramStart"/>
    <w:r w:rsidRPr="005372D2">
      <w:rPr>
        <w:rFonts w:ascii="Segoe UI Light" w:hAnsi="Segoe UI Light"/>
        <w:sz w:val="18"/>
      </w:rPr>
      <w:t>e-mail</w:t>
    </w:r>
    <w:proofErr w:type="gramEnd"/>
    <w:r w:rsidRPr="005372D2">
      <w:rPr>
        <w:rFonts w:ascii="Segoe UI Light" w:hAnsi="Segoe UI Light"/>
        <w:sz w:val="18"/>
      </w:rPr>
      <w:t xml:space="preserve">: </w:t>
    </w:r>
    <w:hyperlink r:id="rId2" w:history="1">
      <w:r w:rsidRPr="005372D2">
        <w:rPr>
          <w:rStyle w:val="Hyperlink"/>
          <w:rFonts w:ascii="Segoe UI Light" w:hAnsi="Segoe UI Light"/>
          <w:sz w:val="18"/>
        </w:rPr>
        <w:t>labs@paypal.com</w:t>
      </w:r>
    </w:hyperlink>
    <w:r w:rsidRPr="005372D2">
      <w:rPr>
        <w:rFonts w:ascii="Segoe UI Light" w:hAnsi="Segoe UI Light"/>
        <w:sz w:val="18"/>
      </w:rPr>
      <w:t xml:space="preserve"> </w:t>
    </w:r>
    <w:r w:rsidRPr="005372D2">
      <w:rPr>
        <w:rFonts w:ascii="Segoe UI Light" w:hAnsi="Segoe UI Light"/>
        <w:bCs/>
        <w:i/>
        <w:iCs/>
        <w:sz w:val="18"/>
      </w:rPr>
      <w:t xml:space="preserve"> </w:t>
    </w:r>
    <w:del w:id="22" w:author="Schwartz, Amanda(amschwartz)" w:date="2012-01-23T13:50:00Z">
      <w:r w:rsidRPr="005372D2" w:rsidDel="003A554A">
        <w:rPr>
          <w:rFonts w:ascii="Segoe UI Light" w:hAnsi="Segoe UI Light"/>
          <w:sz w:val="18"/>
        </w:rPr>
        <w:delText xml:space="preserve">Thank </w:delText>
      </w:r>
    </w:del>
    <w:r w:rsidRPr="005372D2">
      <w:rPr>
        <w:rFonts w:ascii="Segoe UI Light" w:hAnsi="Segoe UI Light"/>
        <w:sz w:val="18"/>
      </w:rPr>
      <w:t xml:space="preserve">or call/text:  1-616-hack-day or Facebook: </w:t>
    </w:r>
    <w:proofErr w:type="spellStart"/>
    <w:r w:rsidRPr="005372D2">
      <w:rPr>
        <w:rFonts w:ascii="Segoe UI Light" w:hAnsi="Segoe UI Light"/>
        <w:sz w:val="18"/>
      </w:rPr>
      <w:t>PayPaleBayInterns</w:t>
    </w:r>
    <w:proofErr w:type="spellEnd"/>
  </w:p>
  <w:p w14:paraId="31AD7A70" w14:textId="2219996F" w:rsidR="00F049D5" w:rsidRDefault="00F049D5" w:rsidP="00587909">
    <w:pPr>
      <w:pStyle w:val="Footer"/>
      <w:tabs>
        <w:tab w:val="clear" w:pos="4320"/>
        <w:tab w:val="clear" w:pos="8640"/>
        <w:tab w:val="right" w:pos="10170"/>
      </w:tabs>
    </w:pPr>
    <w:r>
      <w:tab/>
      <w:t xml:space="preserve">                                           </w:t>
    </w:r>
    <w:del w:id="23" w:author="Schwartz, Amanda(amschwartz)" w:date="2011-10-28T15:31:00Z">
      <w:r w:rsidDel="00FB56F7">
        <w:rPr>
          <w:rStyle w:val="PageNumber"/>
        </w:rPr>
        <w:fldChar w:fldCharType="begin"/>
      </w:r>
      <w:r w:rsidDel="00FB56F7">
        <w:rPr>
          <w:rStyle w:val="PageNumber"/>
        </w:rPr>
        <w:delInstrText xml:space="preserve"> PAGE </w:delInstrText>
      </w:r>
      <w:r w:rsidDel="00FB56F7">
        <w:rPr>
          <w:rStyle w:val="PageNumber"/>
        </w:rPr>
        <w:fldChar w:fldCharType="separate"/>
      </w:r>
      <w:r w:rsidDel="00FB56F7">
        <w:rPr>
          <w:rStyle w:val="PageNumber"/>
          <w:noProof/>
        </w:rPr>
        <w:delText>1</w:delText>
      </w:r>
      <w:r w:rsidDel="00FB56F7">
        <w:rPr>
          <w:rStyle w:val="PageNumber"/>
        </w:rPr>
        <w:fldChar w:fldCharType="end"/>
      </w:r>
    </w:del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FB2B3" w14:textId="77777777" w:rsidR="00212F70" w:rsidRDefault="00212F70">
      <w:r>
        <w:separator/>
      </w:r>
    </w:p>
  </w:footnote>
  <w:footnote w:type="continuationSeparator" w:id="0">
    <w:p w14:paraId="040CA0F1" w14:textId="77777777" w:rsidR="00212F70" w:rsidRDefault="00212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58" w:type="dxa"/>
      <w:tblLayout w:type="fixed"/>
      <w:tblLook w:val="0000" w:firstRow="0" w:lastRow="0" w:firstColumn="0" w:lastColumn="0" w:noHBand="0" w:noVBand="0"/>
      <w:tblPrChange w:id="6" w:author="Schwartz, Amanda(amschwartz)" w:date="2011-10-28T15:22:00Z">
        <w:tblPr>
          <w:tblW w:w="10458" w:type="dxa"/>
          <w:tblLayout w:type="fixed"/>
          <w:tblLook w:val="0000" w:firstRow="0" w:lastRow="0" w:firstColumn="0" w:lastColumn="0" w:noHBand="0" w:noVBand="0"/>
        </w:tblPr>
      </w:tblPrChange>
    </w:tblPr>
    <w:tblGrid>
      <w:gridCol w:w="236"/>
      <w:gridCol w:w="10222"/>
      <w:tblGridChange w:id="7">
        <w:tblGrid>
          <w:gridCol w:w="236"/>
          <w:gridCol w:w="10222"/>
        </w:tblGrid>
      </w:tblGridChange>
    </w:tblGrid>
    <w:tr w:rsidR="00F049D5" w14:paraId="663404D6" w14:textId="77777777" w:rsidTr="00965FF0">
      <w:trPr>
        <w:trHeight w:val="990"/>
        <w:trPrChange w:id="8" w:author="Schwartz, Amanda(amschwartz)" w:date="2011-10-28T15:22:00Z">
          <w:trPr>
            <w:trHeight w:val="990"/>
          </w:trPr>
        </w:trPrChange>
      </w:trPr>
      <w:tc>
        <w:tcPr>
          <w:tcW w:w="236" w:type="dxa"/>
          <w:tcPrChange w:id="9" w:author="Schwartz, Amanda(amschwartz)" w:date="2011-10-28T15:22:00Z">
            <w:tcPr>
              <w:tcW w:w="236" w:type="dxa"/>
            </w:tcPr>
          </w:tcPrChange>
        </w:tcPr>
        <w:p w14:paraId="64AB4AA6" w14:textId="77777777" w:rsidR="00F049D5" w:rsidRDefault="00F049D5" w:rsidP="00FF3BD9">
          <w:pPr>
            <w:tabs>
              <w:tab w:val="left" w:pos="4914"/>
              <w:tab w:val="left" w:pos="10098"/>
            </w:tabs>
            <w:spacing w:after="120"/>
            <w:rPr>
              <w:rFonts w:ascii="Arial" w:hAnsi="Arial" w:cs="Arial"/>
              <w:sz w:val="32"/>
            </w:rPr>
          </w:pPr>
        </w:p>
      </w:tc>
      <w:tc>
        <w:tcPr>
          <w:tcW w:w="10222" w:type="dxa"/>
          <w:tcPrChange w:id="10" w:author="Schwartz, Amanda(amschwartz)" w:date="2011-10-28T15:22:00Z">
            <w:tcPr>
              <w:tcW w:w="10222" w:type="dxa"/>
            </w:tcPr>
          </w:tcPrChange>
        </w:tcPr>
        <w:p w14:paraId="2AFE4E14" w14:textId="77777777" w:rsidR="002F5AE6" w:rsidRDefault="002F5AE6" w:rsidP="00421F91">
          <w:pPr>
            <w:pStyle w:val="Heading2"/>
            <w:ind w:right="-828"/>
            <w:jc w:val="left"/>
            <w:rPr>
              <w:noProof/>
              <w:sz w:val="28"/>
            </w:rPr>
          </w:pPr>
        </w:p>
        <w:p w14:paraId="79061268" w14:textId="77777777" w:rsidR="002F5AE6" w:rsidRDefault="002F5AE6" w:rsidP="00421F91">
          <w:pPr>
            <w:pStyle w:val="Heading2"/>
            <w:ind w:right="-828"/>
            <w:jc w:val="left"/>
            <w:rPr>
              <w:noProof/>
              <w:sz w:val="28"/>
            </w:rPr>
          </w:pPr>
        </w:p>
        <w:p w14:paraId="3763EC27" w14:textId="77777777" w:rsidR="00A16D7D" w:rsidRDefault="00F049D5" w:rsidP="00421F91">
          <w:pPr>
            <w:pStyle w:val="Heading2"/>
            <w:ind w:right="-828"/>
            <w:jc w:val="left"/>
            <w:rPr>
              <w:sz w:val="28"/>
            </w:rPr>
          </w:pPr>
          <w:del w:id="11" w:author="Schwartz, Amanda(amschwartz)" w:date="2012-01-23T13:49:00Z">
            <w:r w:rsidDel="003A554A">
              <w:rPr>
                <w:noProof/>
                <w:sz w:val="28"/>
                <w:rPrChange w:id="12">
                  <w:rPr>
                    <w:noProof/>
                  </w:rPr>
                </w:rPrChange>
              </w:rPr>
              <w:drawing>
                <wp:anchor distT="0" distB="0" distL="114300" distR="114300" simplePos="0" relativeHeight="251658752" behindDoc="1" locked="0" layoutInCell="1" allowOverlap="1" wp14:anchorId="0155B2E8" wp14:editId="3A79EEB4">
                  <wp:simplePos x="0" y="0"/>
                  <wp:positionH relativeFrom="column">
                    <wp:posOffset>5134610</wp:posOffset>
                  </wp:positionH>
                  <wp:positionV relativeFrom="paragraph">
                    <wp:posOffset>-142875</wp:posOffset>
                  </wp:positionV>
                  <wp:extent cx="1143000" cy="476250"/>
                  <wp:effectExtent l="0" t="0" r="0" b="0"/>
                  <wp:wrapThrough wrapText="bothSides">
                    <wp:wrapPolygon edited="0">
                      <wp:start x="7920" y="0"/>
                      <wp:lineTo x="1440" y="2592"/>
                      <wp:lineTo x="0" y="5184"/>
                      <wp:lineTo x="0" y="15552"/>
                      <wp:lineTo x="6120" y="20736"/>
                      <wp:lineTo x="7560" y="20736"/>
                      <wp:lineTo x="9360" y="20736"/>
                      <wp:lineTo x="11520" y="20736"/>
                      <wp:lineTo x="19080" y="15552"/>
                      <wp:lineTo x="21240" y="12096"/>
                      <wp:lineTo x="20880" y="1728"/>
                      <wp:lineTo x="9720" y="0"/>
                      <wp:lineTo x="7920" y="0"/>
                    </wp:wrapPolygon>
                  </wp:wrapThrough>
                  <wp:docPr id="1" name="Picture 1" descr="iGnite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GniteLogo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del>
          <w:r w:rsidR="002F5AE6">
            <w:rPr>
              <w:noProof/>
              <w:sz w:val="28"/>
            </w:rPr>
            <w:t>Intern Hackathon</w:t>
          </w:r>
          <w:r>
            <w:rPr>
              <w:sz w:val="28"/>
            </w:rPr>
            <w:t xml:space="preserve"> </w:t>
          </w:r>
          <w:r w:rsidR="002F5AE6">
            <w:rPr>
              <w:sz w:val="28"/>
            </w:rPr>
            <w:t xml:space="preserve">2012 </w:t>
          </w:r>
          <w:del w:id="13" w:author="Schwartz, Amanda(amschwartz)" w:date="2011-10-28T15:21:00Z">
            <w:r w:rsidDel="00965FF0">
              <w:rPr>
                <w:sz w:val="28"/>
              </w:rPr>
              <w:delText xml:space="preserve">Judges </w:delText>
            </w:r>
          </w:del>
          <w:r w:rsidR="00A16D7D">
            <w:rPr>
              <w:sz w:val="28"/>
            </w:rPr>
            <w:t>Welcome Kit</w:t>
          </w:r>
        </w:p>
        <w:p w14:paraId="1A5BAB48" w14:textId="71467784" w:rsidR="00F049D5" w:rsidRDefault="00F049D5" w:rsidP="00421F91">
          <w:pPr>
            <w:pStyle w:val="Heading2"/>
            <w:ind w:right="-828"/>
            <w:jc w:val="left"/>
            <w:rPr>
              <w:sz w:val="28"/>
            </w:rPr>
          </w:pPr>
          <w:r>
            <w:rPr>
              <w:sz w:val="28"/>
            </w:rPr>
            <w:t xml:space="preserve">    </w:t>
          </w:r>
          <w:r w:rsidR="002F5AE6" w:rsidRPr="002F5AE6">
            <w:rPr>
              <w:noProof/>
              <w:sz w:val="28"/>
            </w:rPr>
            <w:drawing>
              <wp:anchor distT="0" distB="0" distL="114300" distR="114300" simplePos="0" relativeHeight="251661824" behindDoc="0" locked="0" layoutInCell="1" allowOverlap="1" wp14:anchorId="3EA56924" wp14:editId="0126079A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04875" cy="1036320"/>
                <wp:effectExtent l="0" t="0" r="9525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1036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28"/>
            </w:rPr>
            <w:t xml:space="preserve">                     </w:t>
          </w:r>
        </w:p>
        <w:p w14:paraId="49C6AEFD" w14:textId="77777777" w:rsidR="00F049D5" w:rsidRPr="00421F91" w:rsidRDefault="00F049D5">
          <w:pPr>
            <w:tabs>
              <w:tab w:val="left" w:pos="6318"/>
              <w:tab w:val="left" w:pos="7128"/>
              <w:tab w:val="left" w:pos="9558"/>
              <w:tab w:val="left" w:pos="10440"/>
            </w:tabs>
            <w:spacing w:after="120"/>
            <w:rPr>
              <w:rFonts w:ascii="Georgia" w:hAnsi="Georgia"/>
            </w:rPr>
          </w:pPr>
          <w:del w:id="14" w:author="Schwartz, Amanda(amschwartz)" w:date="2011-10-12T15:13:00Z">
            <w:r w:rsidRPr="002C6B62" w:rsidDel="00F8135E">
              <w:rPr>
                <w:rFonts w:ascii="Georgia" w:hAnsi="Georgia"/>
              </w:rPr>
              <w:delText>For each theme, the</w:delText>
            </w:r>
          </w:del>
          <w:del w:id="15" w:author="Schwartz, Amanda(amschwartz)" w:date="2011-10-28T15:22:00Z">
            <w:r w:rsidRPr="002C6B62" w:rsidDel="00965FF0">
              <w:rPr>
                <w:rFonts w:ascii="Georgia" w:hAnsi="Georgia"/>
              </w:rPr>
              <w:delText xml:space="preserve"> idea will be rated </w:delText>
            </w:r>
          </w:del>
          <w:del w:id="16" w:author="Schwartz, Amanda(amschwartz)" w:date="2011-10-12T15:13:00Z">
            <w:r w:rsidRPr="002C6B62" w:rsidDel="00F8135E">
              <w:rPr>
                <w:rFonts w:ascii="Georgia" w:hAnsi="Georgia"/>
              </w:rPr>
              <w:delText xml:space="preserve">along </w:delText>
            </w:r>
          </w:del>
          <w:del w:id="17" w:author="Schwartz, Amanda(amschwartz)" w:date="2011-10-28T15:22:00Z">
            <w:r w:rsidRPr="002C6B62" w:rsidDel="00965FF0">
              <w:rPr>
                <w:rFonts w:ascii="Georgia" w:hAnsi="Georgia"/>
              </w:rPr>
              <w:delText>three criteria. The judges will provide the rating and comment</w:delText>
            </w:r>
            <w:r w:rsidDel="00965FF0">
              <w:rPr>
                <w:rFonts w:ascii="Georgia" w:hAnsi="Georgia"/>
              </w:rPr>
              <w:delText>s</w:delText>
            </w:r>
            <w:r w:rsidRPr="002C6B62" w:rsidDel="00965FF0">
              <w:rPr>
                <w:rFonts w:ascii="Georgia" w:hAnsi="Georgia"/>
              </w:rPr>
              <w:delText>. We will add up the ratings to come up with the winners.</w:delText>
            </w:r>
            <w:r w:rsidDel="00965FF0">
              <w:rPr>
                <w:rFonts w:ascii="Georgia" w:hAnsi="Georgia"/>
              </w:rPr>
              <w:delText xml:space="preserve"> </w:delText>
            </w:r>
            <w:r w:rsidDel="00965FF0">
              <w:rPr>
                <w:sz w:val="24"/>
              </w:rPr>
              <w:delText xml:space="preserve">Simply check </w:delText>
            </w:r>
            <w:r w:rsidDel="00965FF0">
              <w:rPr>
                <w:sz w:val="24"/>
              </w:rPr>
              <w:sym w:font="Wingdings" w:char="F0FE"/>
            </w:r>
            <w:r w:rsidDel="00965FF0">
              <w:rPr>
                <w:sz w:val="24"/>
              </w:rPr>
              <w:delText xml:space="preserve"> your answer.</w:delText>
            </w:r>
          </w:del>
          <w:del w:id="18" w:author="Schwartz, Amanda(amschwartz)" w:date="2012-01-23T13:50:00Z">
            <w:r w:rsidDel="003A554A">
              <w:delText xml:space="preserve"> </w:delText>
            </w:r>
          </w:del>
        </w:p>
      </w:tc>
    </w:tr>
  </w:tbl>
  <w:p w14:paraId="74AA7947" w14:textId="0F676EE9" w:rsidR="00F049D5" w:rsidRDefault="00F049D5">
    <w:pPr>
      <w:pStyle w:val="Header"/>
      <w:tabs>
        <w:tab w:val="clear" w:pos="4320"/>
        <w:tab w:val="left" w:pos="3600"/>
      </w:tabs>
      <w:rPr>
        <w:b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58C6"/>
    <w:multiLevelType w:val="singleLevel"/>
    <w:tmpl w:val="FC3C37D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aettenschweiler" w:hAnsi="Haettenschweiler" w:hint="default"/>
        <w:sz w:val="48"/>
      </w:rPr>
    </w:lvl>
  </w:abstractNum>
  <w:abstractNum w:abstractNumId="1">
    <w:nsid w:val="10802589"/>
    <w:multiLevelType w:val="multilevel"/>
    <w:tmpl w:val="4F56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8A2B04"/>
    <w:multiLevelType w:val="singleLevel"/>
    <w:tmpl w:val="CD2EDE74"/>
    <w:lvl w:ilvl="0">
      <w:start w:val="4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ascii="Haettenschweiler" w:hAnsi="Haettenschweiler" w:hint="default"/>
        <w:b/>
        <w:sz w:val="32"/>
      </w:rPr>
    </w:lvl>
  </w:abstractNum>
  <w:abstractNum w:abstractNumId="3">
    <w:nsid w:val="341E27A8"/>
    <w:multiLevelType w:val="hybridMultilevel"/>
    <w:tmpl w:val="93F83872"/>
    <w:lvl w:ilvl="0" w:tplc="4172374A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Haettenschweiler" w:hAnsi="Haettenschweiler" w:hint="default"/>
        <w:sz w:val="32"/>
      </w:rPr>
    </w:lvl>
    <w:lvl w:ilvl="1" w:tplc="86A4BA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678FA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D14F7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AE1A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2806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FAEA1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465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EAF2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57D210E"/>
    <w:multiLevelType w:val="singleLevel"/>
    <w:tmpl w:val="9B384046"/>
    <w:lvl w:ilvl="0">
      <w:start w:val="14"/>
      <w:numFmt w:val="decimal"/>
      <w:lvlText w:val="%1"/>
      <w:lvlJc w:val="left"/>
      <w:pPr>
        <w:tabs>
          <w:tab w:val="num" w:pos="717"/>
        </w:tabs>
        <w:ind w:left="717" w:hanging="555"/>
      </w:pPr>
      <w:rPr>
        <w:rFonts w:ascii="Haettenschweiler" w:hAnsi="Haettenschweiler" w:hint="default"/>
        <w:sz w:val="48"/>
      </w:rPr>
    </w:lvl>
  </w:abstractNum>
  <w:abstractNum w:abstractNumId="5">
    <w:nsid w:val="62DE22C2"/>
    <w:multiLevelType w:val="singleLevel"/>
    <w:tmpl w:val="589A9A00"/>
    <w:lvl w:ilvl="0">
      <w:start w:val="1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ascii="Haettenschweiler" w:hAnsi="Haettenschweiler" w:hint="default"/>
        <w:sz w:val="48"/>
      </w:rPr>
    </w:lvl>
  </w:abstractNum>
  <w:abstractNum w:abstractNumId="6">
    <w:nsid w:val="70065C78"/>
    <w:multiLevelType w:val="singleLevel"/>
    <w:tmpl w:val="4E2442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aettenschweiler" w:hAnsi="Haettenschweiler" w:hint="default"/>
        <w:sz w:val="48"/>
      </w:rPr>
    </w:lvl>
  </w:abstractNum>
  <w:abstractNum w:abstractNumId="7">
    <w:nsid w:val="7F7331D6"/>
    <w:multiLevelType w:val="singleLevel"/>
    <w:tmpl w:val="11FC5EF0"/>
    <w:lvl w:ilvl="0">
      <w:start w:val="14"/>
      <w:numFmt w:val="decimal"/>
      <w:lvlText w:val="%1"/>
      <w:lvlJc w:val="left"/>
      <w:pPr>
        <w:tabs>
          <w:tab w:val="num" w:pos="522"/>
        </w:tabs>
        <w:ind w:left="522" w:hanging="360"/>
      </w:pPr>
      <w:rPr>
        <w:rFonts w:ascii="Haettenschweiler" w:hAnsi="Haettenschweiler" w:hint="default"/>
        <w:sz w:val="32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BE9"/>
    <w:rsid w:val="000046A3"/>
    <w:rsid w:val="00011340"/>
    <w:rsid w:val="00017AC5"/>
    <w:rsid w:val="000251A9"/>
    <w:rsid w:val="0003322B"/>
    <w:rsid w:val="00042E4D"/>
    <w:rsid w:val="000650DE"/>
    <w:rsid w:val="00090762"/>
    <w:rsid w:val="00094FEC"/>
    <w:rsid w:val="000B0D23"/>
    <w:rsid w:val="000B1D02"/>
    <w:rsid w:val="000D4690"/>
    <w:rsid w:val="000D5CA2"/>
    <w:rsid w:val="000E2743"/>
    <w:rsid w:val="000F08E1"/>
    <w:rsid w:val="000F0963"/>
    <w:rsid w:val="000F2D15"/>
    <w:rsid w:val="000F3C9A"/>
    <w:rsid w:val="00100C57"/>
    <w:rsid w:val="001062E4"/>
    <w:rsid w:val="00115C4D"/>
    <w:rsid w:val="0011678C"/>
    <w:rsid w:val="001225D5"/>
    <w:rsid w:val="00126A29"/>
    <w:rsid w:val="00152DD9"/>
    <w:rsid w:val="00166949"/>
    <w:rsid w:val="001674D7"/>
    <w:rsid w:val="00170556"/>
    <w:rsid w:val="001B6D0B"/>
    <w:rsid w:val="001D1B12"/>
    <w:rsid w:val="001D6DDF"/>
    <w:rsid w:val="001F08FA"/>
    <w:rsid w:val="00212F70"/>
    <w:rsid w:val="00215731"/>
    <w:rsid w:val="002350E3"/>
    <w:rsid w:val="002511B8"/>
    <w:rsid w:val="00251EA2"/>
    <w:rsid w:val="00256CB6"/>
    <w:rsid w:val="00263AD1"/>
    <w:rsid w:val="00264FFC"/>
    <w:rsid w:val="0027259F"/>
    <w:rsid w:val="00280316"/>
    <w:rsid w:val="002A7EF4"/>
    <w:rsid w:val="002C56E3"/>
    <w:rsid w:val="002D67C7"/>
    <w:rsid w:val="002E15A9"/>
    <w:rsid w:val="002F5AE6"/>
    <w:rsid w:val="00322036"/>
    <w:rsid w:val="003232B7"/>
    <w:rsid w:val="00330FA7"/>
    <w:rsid w:val="0036498E"/>
    <w:rsid w:val="00366133"/>
    <w:rsid w:val="003A554A"/>
    <w:rsid w:val="003A7D59"/>
    <w:rsid w:val="003C4E22"/>
    <w:rsid w:val="003C7BE9"/>
    <w:rsid w:val="003F0B55"/>
    <w:rsid w:val="003F1AE9"/>
    <w:rsid w:val="003F2246"/>
    <w:rsid w:val="004006D7"/>
    <w:rsid w:val="00404AAD"/>
    <w:rsid w:val="00414A1C"/>
    <w:rsid w:val="00421F91"/>
    <w:rsid w:val="00427154"/>
    <w:rsid w:val="004728CF"/>
    <w:rsid w:val="00473C5B"/>
    <w:rsid w:val="0047759F"/>
    <w:rsid w:val="004A3095"/>
    <w:rsid w:val="004C1275"/>
    <w:rsid w:val="004C7D5C"/>
    <w:rsid w:val="005073B7"/>
    <w:rsid w:val="00511C62"/>
    <w:rsid w:val="0052373F"/>
    <w:rsid w:val="0052724A"/>
    <w:rsid w:val="005372D2"/>
    <w:rsid w:val="00553C82"/>
    <w:rsid w:val="005818A0"/>
    <w:rsid w:val="00587909"/>
    <w:rsid w:val="005A4154"/>
    <w:rsid w:val="005A618D"/>
    <w:rsid w:val="005B4C43"/>
    <w:rsid w:val="005B5901"/>
    <w:rsid w:val="005C0854"/>
    <w:rsid w:val="005C2E1F"/>
    <w:rsid w:val="005E0E1E"/>
    <w:rsid w:val="005F3B1D"/>
    <w:rsid w:val="00621EE9"/>
    <w:rsid w:val="00642845"/>
    <w:rsid w:val="00675CAE"/>
    <w:rsid w:val="00686356"/>
    <w:rsid w:val="00696940"/>
    <w:rsid w:val="006A293D"/>
    <w:rsid w:val="006E15DC"/>
    <w:rsid w:val="006E380B"/>
    <w:rsid w:val="006F310B"/>
    <w:rsid w:val="00700457"/>
    <w:rsid w:val="007138A1"/>
    <w:rsid w:val="00725502"/>
    <w:rsid w:val="00774B13"/>
    <w:rsid w:val="007771C7"/>
    <w:rsid w:val="0079456C"/>
    <w:rsid w:val="00795E06"/>
    <w:rsid w:val="007D3134"/>
    <w:rsid w:val="007E6583"/>
    <w:rsid w:val="0081609C"/>
    <w:rsid w:val="008456DB"/>
    <w:rsid w:val="00860D7D"/>
    <w:rsid w:val="008666C4"/>
    <w:rsid w:val="00875B2A"/>
    <w:rsid w:val="008825D5"/>
    <w:rsid w:val="008B70ED"/>
    <w:rsid w:val="008C481F"/>
    <w:rsid w:val="008C4960"/>
    <w:rsid w:val="008D1716"/>
    <w:rsid w:val="008E04CF"/>
    <w:rsid w:val="008F6FC2"/>
    <w:rsid w:val="0090329E"/>
    <w:rsid w:val="0093245C"/>
    <w:rsid w:val="009333A3"/>
    <w:rsid w:val="0094414A"/>
    <w:rsid w:val="00950DC0"/>
    <w:rsid w:val="00965FF0"/>
    <w:rsid w:val="00966580"/>
    <w:rsid w:val="009938F1"/>
    <w:rsid w:val="00997ADD"/>
    <w:rsid w:val="009C6C3C"/>
    <w:rsid w:val="009E0252"/>
    <w:rsid w:val="009E622E"/>
    <w:rsid w:val="009F0389"/>
    <w:rsid w:val="009F5698"/>
    <w:rsid w:val="00A10035"/>
    <w:rsid w:val="00A16D7D"/>
    <w:rsid w:val="00A32C38"/>
    <w:rsid w:val="00A65C09"/>
    <w:rsid w:val="00A7084D"/>
    <w:rsid w:val="00A72AAF"/>
    <w:rsid w:val="00A93C2E"/>
    <w:rsid w:val="00AA1651"/>
    <w:rsid w:val="00AB7BB5"/>
    <w:rsid w:val="00AB7F84"/>
    <w:rsid w:val="00AC5FCB"/>
    <w:rsid w:val="00AC72DC"/>
    <w:rsid w:val="00AD15B9"/>
    <w:rsid w:val="00AD1D72"/>
    <w:rsid w:val="00AE0BCB"/>
    <w:rsid w:val="00AE1771"/>
    <w:rsid w:val="00AE3C53"/>
    <w:rsid w:val="00AF0CCC"/>
    <w:rsid w:val="00B063F2"/>
    <w:rsid w:val="00B13464"/>
    <w:rsid w:val="00B22D1B"/>
    <w:rsid w:val="00B24590"/>
    <w:rsid w:val="00B37B00"/>
    <w:rsid w:val="00B5182E"/>
    <w:rsid w:val="00B522DD"/>
    <w:rsid w:val="00B777A2"/>
    <w:rsid w:val="00B804F6"/>
    <w:rsid w:val="00BD7D4B"/>
    <w:rsid w:val="00BE3E85"/>
    <w:rsid w:val="00C02965"/>
    <w:rsid w:val="00C42D6B"/>
    <w:rsid w:val="00C7529C"/>
    <w:rsid w:val="00CB27DA"/>
    <w:rsid w:val="00CB3D43"/>
    <w:rsid w:val="00CC3FE2"/>
    <w:rsid w:val="00CE3EEF"/>
    <w:rsid w:val="00CE56BC"/>
    <w:rsid w:val="00D110D4"/>
    <w:rsid w:val="00D24A77"/>
    <w:rsid w:val="00D24E46"/>
    <w:rsid w:val="00D310F8"/>
    <w:rsid w:val="00D35653"/>
    <w:rsid w:val="00D43D41"/>
    <w:rsid w:val="00D5552A"/>
    <w:rsid w:val="00DC1591"/>
    <w:rsid w:val="00DE364E"/>
    <w:rsid w:val="00DF2562"/>
    <w:rsid w:val="00E0243B"/>
    <w:rsid w:val="00E0729F"/>
    <w:rsid w:val="00E21A2F"/>
    <w:rsid w:val="00E84D4D"/>
    <w:rsid w:val="00E97528"/>
    <w:rsid w:val="00EC4C4B"/>
    <w:rsid w:val="00ED185C"/>
    <w:rsid w:val="00F049D5"/>
    <w:rsid w:val="00F17EFF"/>
    <w:rsid w:val="00F45949"/>
    <w:rsid w:val="00F77AAD"/>
    <w:rsid w:val="00F8135E"/>
    <w:rsid w:val="00F828D7"/>
    <w:rsid w:val="00F9384F"/>
    <w:rsid w:val="00FA64DF"/>
    <w:rsid w:val="00FA6ABE"/>
    <w:rsid w:val="00FB23B8"/>
    <w:rsid w:val="00FB56F7"/>
    <w:rsid w:val="00FB5CF0"/>
    <w:rsid w:val="00FC0CB2"/>
    <w:rsid w:val="00FC0F95"/>
    <w:rsid w:val="00FE77F9"/>
    <w:rsid w:val="00FF34B7"/>
    <w:rsid w:val="00FF3BD9"/>
    <w:rsid w:val="00FF674E"/>
    <w:rsid w:val="00FF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21CF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6CB6"/>
  </w:style>
  <w:style w:type="paragraph" w:styleId="Heading1">
    <w:name w:val="heading 1"/>
    <w:basedOn w:val="Normal"/>
    <w:next w:val="Normal"/>
    <w:qFormat/>
    <w:rsid w:val="00774B13"/>
    <w:pPr>
      <w:keepNext/>
      <w:jc w:val="right"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rsid w:val="00774B13"/>
    <w:pPr>
      <w:keepNext/>
      <w:jc w:val="center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774B13"/>
    <w:pPr>
      <w:keepNext/>
      <w:tabs>
        <w:tab w:val="left" w:pos="4914"/>
        <w:tab w:val="left" w:pos="10098"/>
      </w:tabs>
      <w:spacing w:after="120"/>
      <w:ind w:hanging="360"/>
      <w:outlineLvl w:val="2"/>
    </w:pPr>
    <w:rPr>
      <w:rFonts w:ascii="Arial Narrow" w:hAnsi="Arial Narrow"/>
      <w:b/>
      <w:sz w:val="24"/>
    </w:rPr>
  </w:style>
  <w:style w:type="paragraph" w:styleId="Heading4">
    <w:name w:val="heading 4"/>
    <w:basedOn w:val="Normal"/>
    <w:next w:val="Normal"/>
    <w:qFormat/>
    <w:rsid w:val="00774B13"/>
    <w:pPr>
      <w:keepNext/>
      <w:tabs>
        <w:tab w:val="left" w:pos="4914"/>
        <w:tab w:val="left" w:pos="10098"/>
      </w:tabs>
      <w:spacing w:before="60" w:after="60"/>
      <w:jc w:val="center"/>
      <w:outlineLvl w:val="3"/>
    </w:pPr>
    <w:rPr>
      <w:b/>
      <w:bCs/>
      <w:sz w:val="18"/>
    </w:rPr>
  </w:style>
  <w:style w:type="paragraph" w:styleId="Heading5">
    <w:name w:val="heading 5"/>
    <w:basedOn w:val="Normal"/>
    <w:next w:val="Normal"/>
    <w:qFormat/>
    <w:rsid w:val="00774B13"/>
    <w:pPr>
      <w:keepNext/>
      <w:jc w:val="center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74B13"/>
    <w:pPr>
      <w:tabs>
        <w:tab w:val="center" w:pos="4320"/>
        <w:tab w:val="right" w:pos="8640"/>
      </w:tabs>
    </w:pPr>
    <w:rPr>
      <w:sz w:val="24"/>
    </w:rPr>
  </w:style>
  <w:style w:type="paragraph" w:customStyle="1" w:styleId="Memoheader">
    <w:name w:val="Memo header"/>
    <w:basedOn w:val="Normal"/>
    <w:rsid w:val="00774B13"/>
    <w:pPr>
      <w:tabs>
        <w:tab w:val="left" w:pos="900"/>
        <w:tab w:val="left" w:pos="1800"/>
        <w:tab w:val="left" w:pos="2880"/>
      </w:tabs>
    </w:pPr>
    <w:rPr>
      <w:b/>
      <w:sz w:val="28"/>
    </w:rPr>
  </w:style>
  <w:style w:type="paragraph" w:styleId="Footer">
    <w:name w:val="footer"/>
    <w:basedOn w:val="Normal"/>
    <w:rsid w:val="00774B13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774B13"/>
    <w:pPr>
      <w:ind w:left="54" w:right="-76"/>
      <w:jc w:val="center"/>
    </w:pPr>
    <w:rPr>
      <w:rFonts w:ascii="Arial Narrow" w:hAnsi="Arial Narrow"/>
    </w:rPr>
  </w:style>
  <w:style w:type="paragraph" w:styleId="BodyTextIndent">
    <w:name w:val="Body Text Indent"/>
    <w:basedOn w:val="Normal"/>
    <w:rsid w:val="00774B13"/>
    <w:pPr>
      <w:ind w:left="522" w:hanging="630"/>
    </w:pPr>
  </w:style>
  <w:style w:type="paragraph" w:styleId="Caption">
    <w:name w:val="caption"/>
    <w:basedOn w:val="Normal"/>
    <w:next w:val="Normal"/>
    <w:qFormat/>
    <w:rsid w:val="00774B13"/>
    <w:pPr>
      <w:spacing w:after="240"/>
      <w:ind w:right="432"/>
      <w:jc w:val="center"/>
    </w:pPr>
    <w:rPr>
      <w:sz w:val="28"/>
    </w:rPr>
  </w:style>
  <w:style w:type="character" w:styleId="PageNumber">
    <w:name w:val="page number"/>
    <w:basedOn w:val="DefaultParagraphFont"/>
    <w:rsid w:val="00774B13"/>
  </w:style>
  <w:style w:type="paragraph" w:styleId="BalloonText">
    <w:name w:val="Balloon Text"/>
    <w:basedOn w:val="Normal"/>
    <w:link w:val="BalloonTextChar"/>
    <w:rsid w:val="00FF3B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F3B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421F91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rsid w:val="0052724A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52724A"/>
    <w:rPr>
      <w:rFonts w:ascii="Lucida Grande" w:hAnsi="Lucida Grande"/>
      <w:sz w:val="24"/>
      <w:szCs w:val="24"/>
    </w:rPr>
  </w:style>
  <w:style w:type="paragraph" w:styleId="ListParagraph">
    <w:name w:val="List Paragraph"/>
    <w:basedOn w:val="Normal"/>
    <w:uiPriority w:val="34"/>
    <w:qFormat/>
    <w:rsid w:val="00A16D7D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A16D7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A16D7D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A16D7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Columns3">
    <w:name w:val="Table Columns 3"/>
    <w:basedOn w:val="TableNormal"/>
    <w:rsid w:val="00A16D7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A16D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6CB6"/>
  </w:style>
  <w:style w:type="paragraph" w:styleId="Heading1">
    <w:name w:val="heading 1"/>
    <w:basedOn w:val="Normal"/>
    <w:next w:val="Normal"/>
    <w:qFormat/>
    <w:rsid w:val="00774B13"/>
    <w:pPr>
      <w:keepNext/>
      <w:jc w:val="right"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rsid w:val="00774B13"/>
    <w:pPr>
      <w:keepNext/>
      <w:jc w:val="center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774B13"/>
    <w:pPr>
      <w:keepNext/>
      <w:tabs>
        <w:tab w:val="left" w:pos="4914"/>
        <w:tab w:val="left" w:pos="10098"/>
      </w:tabs>
      <w:spacing w:after="120"/>
      <w:ind w:hanging="360"/>
      <w:outlineLvl w:val="2"/>
    </w:pPr>
    <w:rPr>
      <w:rFonts w:ascii="Arial Narrow" w:hAnsi="Arial Narrow"/>
      <w:b/>
      <w:sz w:val="24"/>
    </w:rPr>
  </w:style>
  <w:style w:type="paragraph" w:styleId="Heading4">
    <w:name w:val="heading 4"/>
    <w:basedOn w:val="Normal"/>
    <w:next w:val="Normal"/>
    <w:qFormat/>
    <w:rsid w:val="00774B13"/>
    <w:pPr>
      <w:keepNext/>
      <w:tabs>
        <w:tab w:val="left" w:pos="4914"/>
        <w:tab w:val="left" w:pos="10098"/>
      </w:tabs>
      <w:spacing w:before="60" w:after="60"/>
      <w:jc w:val="center"/>
      <w:outlineLvl w:val="3"/>
    </w:pPr>
    <w:rPr>
      <w:b/>
      <w:bCs/>
      <w:sz w:val="18"/>
    </w:rPr>
  </w:style>
  <w:style w:type="paragraph" w:styleId="Heading5">
    <w:name w:val="heading 5"/>
    <w:basedOn w:val="Normal"/>
    <w:next w:val="Normal"/>
    <w:qFormat/>
    <w:rsid w:val="00774B13"/>
    <w:pPr>
      <w:keepNext/>
      <w:jc w:val="center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74B13"/>
    <w:pPr>
      <w:tabs>
        <w:tab w:val="center" w:pos="4320"/>
        <w:tab w:val="right" w:pos="8640"/>
      </w:tabs>
    </w:pPr>
    <w:rPr>
      <w:sz w:val="24"/>
    </w:rPr>
  </w:style>
  <w:style w:type="paragraph" w:customStyle="1" w:styleId="Memoheader">
    <w:name w:val="Memo header"/>
    <w:basedOn w:val="Normal"/>
    <w:rsid w:val="00774B13"/>
    <w:pPr>
      <w:tabs>
        <w:tab w:val="left" w:pos="900"/>
        <w:tab w:val="left" w:pos="1800"/>
        <w:tab w:val="left" w:pos="2880"/>
      </w:tabs>
    </w:pPr>
    <w:rPr>
      <w:b/>
      <w:sz w:val="28"/>
    </w:rPr>
  </w:style>
  <w:style w:type="paragraph" w:styleId="Footer">
    <w:name w:val="footer"/>
    <w:basedOn w:val="Normal"/>
    <w:rsid w:val="00774B13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774B13"/>
    <w:pPr>
      <w:ind w:left="54" w:right="-76"/>
      <w:jc w:val="center"/>
    </w:pPr>
    <w:rPr>
      <w:rFonts w:ascii="Arial Narrow" w:hAnsi="Arial Narrow"/>
    </w:rPr>
  </w:style>
  <w:style w:type="paragraph" w:styleId="BodyTextIndent">
    <w:name w:val="Body Text Indent"/>
    <w:basedOn w:val="Normal"/>
    <w:rsid w:val="00774B13"/>
    <w:pPr>
      <w:ind w:left="522" w:hanging="630"/>
    </w:pPr>
  </w:style>
  <w:style w:type="paragraph" w:styleId="Caption">
    <w:name w:val="caption"/>
    <w:basedOn w:val="Normal"/>
    <w:next w:val="Normal"/>
    <w:qFormat/>
    <w:rsid w:val="00774B13"/>
    <w:pPr>
      <w:spacing w:after="240"/>
      <w:ind w:right="432"/>
      <w:jc w:val="center"/>
    </w:pPr>
    <w:rPr>
      <w:sz w:val="28"/>
    </w:rPr>
  </w:style>
  <w:style w:type="character" w:styleId="PageNumber">
    <w:name w:val="page number"/>
    <w:basedOn w:val="DefaultParagraphFont"/>
    <w:rsid w:val="00774B13"/>
  </w:style>
  <w:style w:type="paragraph" w:styleId="BalloonText">
    <w:name w:val="Balloon Text"/>
    <w:basedOn w:val="Normal"/>
    <w:link w:val="BalloonTextChar"/>
    <w:rsid w:val="00FF3B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F3B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421F91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rsid w:val="0052724A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52724A"/>
    <w:rPr>
      <w:rFonts w:ascii="Lucida Grande" w:hAnsi="Lucida Grande"/>
      <w:sz w:val="24"/>
      <w:szCs w:val="24"/>
    </w:rPr>
  </w:style>
  <w:style w:type="paragraph" w:styleId="ListParagraph">
    <w:name w:val="List Paragraph"/>
    <w:basedOn w:val="Normal"/>
    <w:uiPriority w:val="34"/>
    <w:qFormat/>
    <w:rsid w:val="00A16D7D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A16D7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A16D7D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A16D7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Columns3">
    <w:name w:val="Table Columns 3"/>
    <w:basedOn w:val="TableNormal"/>
    <w:rsid w:val="00A16D7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A16D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ppintern.hackathon.io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abs@paypal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labs@paypal.com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</vt:lpstr>
    </vt:vector>
  </TitlesOfParts>
  <Company>NetEdu</Company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</dc:title>
  <dc:subject>Verilog Training Survey</dc:subject>
  <dc:creator>Shahid Khan</dc:creator>
  <cp:lastModifiedBy>Ramanujam, Nachiketas</cp:lastModifiedBy>
  <cp:revision>14</cp:revision>
  <cp:lastPrinted>2012-08-15T18:56:00Z</cp:lastPrinted>
  <dcterms:created xsi:type="dcterms:W3CDTF">2012-08-15T23:14:00Z</dcterms:created>
  <dcterms:modified xsi:type="dcterms:W3CDTF">2012-08-16T02:32:00Z</dcterms:modified>
</cp:coreProperties>
</file>